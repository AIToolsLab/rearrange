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32CB" w14:textId="296C0D1D" w:rsidR="1998FC8C" w:rsidRDefault="1998FC8C" w:rsidP="06C78A04">
      <w:pPr>
        <w:spacing w:line="240" w:lineRule="auto"/>
        <w:rPr>
          <w:rFonts w:ascii="Arial" w:eastAsia="Arial" w:hAnsi="Arial" w:cs="Arial"/>
          <w:b/>
          <w:bCs/>
          <w:sz w:val="32"/>
          <w:szCs w:val="32"/>
        </w:rPr>
      </w:pPr>
      <w:r w:rsidRPr="06C78A04">
        <w:rPr>
          <w:rFonts w:ascii="Arial" w:eastAsia="Arial" w:hAnsi="Arial" w:cs="Arial"/>
          <w:b/>
          <w:bCs/>
          <w:sz w:val="32"/>
          <w:szCs w:val="32"/>
        </w:rPr>
        <w:t xml:space="preserve">Senior Project </w:t>
      </w:r>
      <w:r w:rsidR="00796D62">
        <w:rPr>
          <w:rFonts w:ascii="Arial" w:eastAsia="Arial" w:hAnsi="Arial" w:cs="Arial"/>
          <w:b/>
          <w:bCs/>
          <w:sz w:val="32"/>
          <w:szCs w:val="32"/>
        </w:rPr>
        <w:t>Report</w:t>
      </w:r>
    </w:p>
    <w:p w14:paraId="3C99F17C" w14:textId="526D915F" w:rsidR="1998FC8C" w:rsidRDefault="1998FC8C" w:rsidP="06C78A04">
      <w:pPr>
        <w:spacing w:line="240" w:lineRule="auto"/>
        <w:rPr>
          <w:rFonts w:ascii="Arial" w:eastAsia="Arial" w:hAnsi="Arial" w:cs="Arial"/>
          <w:b/>
          <w:bCs/>
          <w:sz w:val="32"/>
          <w:szCs w:val="32"/>
        </w:rPr>
      </w:pPr>
      <w:r w:rsidRPr="06C78A04">
        <w:rPr>
          <w:rFonts w:ascii="Arial" w:eastAsia="Arial" w:hAnsi="Arial" w:cs="Arial"/>
          <w:b/>
          <w:bCs/>
          <w:sz w:val="32"/>
          <w:szCs w:val="32"/>
        </w:rPr>
        <w:t>Department of Computer Science</w:t>
      </w:r>
    </w:p>
    <w:p w14:paraId="4EE80F3A" w14:textId="5EA1002F" w:rsidR="1998FC8C" w:rsidRDefault="1998FC8C" w:rsidP="06C78A04">
      <w:pPr>
        <w:spacing w:line="240" w:lineRule="auto"/>
        <w:rPr>
          <w:rFonts w:ascii="Arial" w:eastAsia="Arial" w:hAnsi="Arial" w:cs="Arial"/>
          <w:b/>
          <w:bCs/>
          <w:sz w:val="32"/>
          <w:szCs w:val="32"/>
        </w:rPr>
      </w:pPr>
      <w:r w:rsidRPr="06C78A04">
        <w:rPr>
          <w:rFonts w:ascii="Arial" w:eastAsia="Arial" w:hAnsi="Arial" w:cs="Arial"/>
          <w:b/>
          <w:bCs/>
          <w:sz w:val="32"/>
          <w:szCs w:val="32"/>
        </w:rPr>
        <w:t xml:space="preserve">Calvin </w:t>
      </w:r>
      <w:r w:rsidR="00FA0E13">
        <w:rPr>
          <w:rFonts w:ascii="Arial" w:eastAsia="Arial" w:hAnsi="Arial" w:cs="Arial"/>
          <w:b/>
          <w:bCs/>
          <w:sz w:val="32"/>
          <w:szCs w:val="32"/>
        </w:rPr>
        <w:t>University</w:t>
      </w:r>
    </w:p>
    <w:p w14:paraId="0FFB41D5" w14:textId="46A6B329" w:rsidR="551EB537" w:rsidRDefault="551EB537" w:rsidP="06C78A04">
      <w:pPr>
        <w:spacing w:line="240" w:lineRule="auto"/>
        <w:rPr>
          <w:rFonts w:ascii="Times New Roman" w:eastAsia="Times New Roman" w:hAnsi="Times New Roman" w:cs="Times New Roman"/>
          <w:sz w:val="25"/>
          <w:szCs w:val="25"/>
        </w:rPr>
      </w:pPr>
      <w:r w:rsidRPr="06C78A04">
        <w:rPr>
          <w:rFonts w:ascii="Times New Roman" w:eastAsia="Times New Roman" w:hAnsi="Times New Roman" w:cs="Times New Roman"/>
          <w:sz w:val="24"/>
          <w:szCs w:val="24"/>
        </w:rPr>
        <w:t xml:space="preserve">Title: </w:t>
      </w:r>
      <w:r w:rsidRPr="06C78A04">
        <w:rPr>
          <w:rFonts w:ascii="Times New Roman" w:eastAsia="Times New Roman" w:hAnsi="Times New Roman" w:cs="Times New Roman"/>
          <w:sz w:val="25"/>
          <w:szCs w:val="25"/>
        </w:rPr>
        <w:t>Alternative Wordings</w:t>
      </w:r>
    </w:p>
    <w:p w14:paraId="087B8D57" w14:textId="313FE681" w:rsidR="551EB537" w:rsidRDefault="551EB537" w:rsidP="06C78A04">
      <w:pPr>
        <w:spacing w:line="240" w:lineRule="auto"/>
        <w:rPr>
          <w:rFonts w:ascii="Times New Roman" w:eastAsia="Times New Roman" w:hAnsi="Times New Roman" w:cs="Times New Roman"/>
          <w:sz w:val="24"/>
          <w:szCs w:val="24"/>
        </w:rPr>
      </w:pPr>
      <w:r w:rsidRPr="06C78A04">
        <w:rPr>
          <w:rFonts w:ascii="Times New Roman" w:eastAsia="Times New Roman" w:hAnsi="Times New Roman" w:cs="Times New Roman"/>
          <w:sz w:val="24"/>
          <w:szCs w:val="24"/>
        </w:rPr>
        <w:t xml:space="preserve">Author: Noah Madrid </w:t>
      </w:r>
    </w:p>
    <w:p w14:paraId="0EEDBBDC" w14:textId="1BB2A7DB" w:rsidR="551EB537" w:rsidRDefault="7D46BDEC" w:rsidP="06C78A04">
      <w:pPr>
        <w:spacing w:line="240" w:lineRule="auto"/>
        <w:rPr>
          <w:rFonts w:ascii="Times New Roman" w:eastAsia="Times New Roman" w:hAnsi="Times New Roman" w:cs="Times New Roman"/>
          <w:sz w:val="24"/>
          <w:szCs w:val="24"/>
        </w:rPr>
      </w:pPr>
      <w:r w:rsidRPr="6E91FC48">
        <w:rPr>
          <w:rFonts w:ascii="Times New Roman" w:eastAsia="Times New Roman" w:hAnsi="Times New Roman" w:cs="Times New Roman"/>
          <w:sz w:val="24"/>
          <w:szCs w:val="24"/>
        </w:rPr>
        <w:t xml:space="preserve">Date: </w:t>
      </w:r>
      <w:r w:rsidR="00796D62">
        <w:rPr>
          <w:rFonts w:ascii="Times New Roman" w:eastAsia="Times New Roman" w:hAnsi="Times New Roman" w:cs="Times New Roman"/>
          <w:sz w:val="24"/>
          <w:szCs w:val="24"/>
        </w:rPr>
        <w:t>5</w:t>
      </w:r>
      <w:r w:rsidR="4ECF1EF1" w:rsidRPr="6E91FC48">
        <w:rPr>
          <w:rFonts w:ascii="Times New Roman" w:eastAsia="Times New Roman" w:hAnsi="Times New Roman" w:cs="Times New Roman"/>
          <w:sz w:val="24"/>
          <w:szCs w:val="24"/>
        </w:rPr>
        <w:t>-</w:t>
      </w:r>
      <w:r w:rsidR="00796D62">
        <w:rPr>
          <w:rFonts w:ascii="Times New Roman" w:eastAsia="Times New Roman" w:hAnsi="Times New Roman" w:cs="Times New Roman"/>
          <w:sz w:val="24"/>
          <w:szCs w:val="24"/>
        </w:rPr>
        <w:t>10</w:t>
      </w:r>
      <w:r w:rsidR="4ECF1EF1" w:rsidRPr="6E91FC48">
        <w:rPr>
          <w:rFonts w:ascii="Times New Roman" w:eastAsia="Times New Roman" w:hAnsi="Times New Roman" w:cs="Times New Roman"/>
          <w:sz w:val="24"/>
          <w:szCs w:val="24"/>
        </w:rPr>
        <w:t>-2</w:t>
      </w:r>
      <w:r w:rsidR="00796D62">
        <w:rPr>
          <w:rFonts w:ascii="Times New Roman" w:eastAsia="Times New Roman" w:hAnsi="Times New Roman" w:cs="Times New Roman"/>
          <w:sz w:val="24"/>
          <w:szCs w:val="24"/>
        </w:rPr>
        <w:t>1</w:t>
      </w:r>
    </w:p>
    <w:p w14:paraId="3580B1FF" w14:textId="72850F02" w:rsidR="06C78A04" w:rsidRPr="00132084" w:rsidRDefault="601BD646" w:rsidP="00132084">
      <w:pPr>
        <w:spacing w:line="240" w:lineRule="auto"/>
        <w:rPr>
          <w:rFonts w:ascii="Times New Roman" w:eastAsia="Times New Roman" w:hAnsi="Times New Roman" w:cs="Times New Roman"/>
          <w:sz w:val="24"/>
          <w:szCs w:val="24"/>
        </w:rPr>
      </w:pPr>
      <w:r w:rsidRPr="06C78A04">
        <w:rPr>
          <w:rFonts w:ascii="Times New Roman" w:eastAsia="Times New Roman" w:hAnsi="Times New Roman" w:cs="Times New Roman"/>
          <w:sz w:val="24"/>
          <w:szCs w:val="24"/>
        </w:rPr>
        <w:t>Mentor: Kenneth Arnold</w:t>
      </w:r>
    </w:p>
    <w:p w14:paraId="4988FE50" w14:textId="77777777" w:rsidR="00C57628" w:rsidRDefault="00C57628" w:rsidP="2C39E03D">
      <w:pPr>
        <w:pStyle w:val="Heading2"/>
        <w:rPr>
          <w:rFonts w:ascii="Arial" w:eastAsia="Arial" w:hAnsi="Arial" w:cs="Arial"/>
          <w:i/>
          <w:iCs/>
          <w:color w:val="auto"/>
          <w:sz w:val="28"/>
          <w:szCs w:val="28"/>
        </w:rPr>
      </w:pPr>
    </w:p>
    <w:p w14:paraId="06E046A5" w14:textId="77777777" w:rsidR="00C57628" w:rsidRDefault="00C57628" w:rsidP="2C39E03D">
      <w:pPr>
        <w:pStyle w:val="Heading2"/>
        <w:rPr>
          <w:rFonts w:ascii="Arial" w:eastAsia="Arial" w:hAnsi="Arial" w:cs="Arial"/>
          <w:i/>
          <w:iCs/>
          <w:color w:val="auto"/>
          <w:sz w:val="28"/>
          <w:szCs w:val="28"/>
        </w:rPr>
      </w:pPr>
    </w:p>
    <w:p w14:paraId="374704F6" w14:textId="77777777" w:rsidR="00C57628" w:rsidRDefault="00C57628" w:rsidP="2C39E03D">
      <w:pPr>
        <w:pStyle w:val="Heading2"/>
        <w:rPr>
          <w:rFonts w:ascii="Arial" w:eastAsia="Arial" w:hAnsi="Arial" w:cs="Arial"/>
          <w:i/>
          <w:iCs/>
          <w:color w:val="auto"/>
          <w:sz w:val="28"/>
          <w:szCs w:val="28"/>
        </w:rPr>
      </w:pPr>
    </w:p>
    <w:p w14:paraId="2CA5B1B4" w14:textId="77777777" w:rsidR="00C57628" w:rsidRDefault="00C57628" w:rsidP="2C39E03D">
      <w:pPr>
        <w:pStyle w:val="Heading2"/>
        <w:rPr>
          <w:rFonts w:ascii="Arial" w:eastAsia="Arial" w:hAnsi="Arial" w:cs="Arial"/>
          <w:i/>
          <w:iCs/>
          <w:color w:val="auto"/>
          <w:sz w:val="28"/>
          <w:szCs w:val="28"/>
        </w:rPr>
      </w:pPr>
    </w:p>
    <w:p w14:paraId="532E42E6" w14:textId="77777777" w:rsidR="00C57628" w:rsidRDefault="00C57628" w:rsidP="2C39E03D">
      <w:pPr>
        <w:pStyle w:val="Heading2"/>
        <w:rPr>
          <w:rFonts w:ascii="Arial" w:eastAsia="Arial" w:hAnsi="Arial" w:cs="Arial"/>
          <w:i/>
          <w:iCs/>
          <w:color w:val="auto"/>
          <w:sz w:val="28"/>
          <w:szCs w:val="28"/>
        </w:rPr>
      </w:pPr>
    </w:p>
    <w:p w14:paraId="346CBE3A" w14:textId="77777777" w:rsidR="00C57628" w:rsidRDefault="00C57628" w:rsidP="2C39E03D">
      <w:pPr>
        <w:pStyle w:val="Heading2"/>
        <w:rPr>
          <w:rFonts w:ascii="Arial" w:eastAsia="Arial" w:hAnsi="Arial" w:cs="Arial"/>
          <w:i/>
          <w:iCs/>
          <w:color w:val="auto"/>
          <w:sz w:val="28"/>
          <w:szCs w:val="28"/>
        </w:rPr>
      </w:pPr>
    </w:p>
    <w:p w14:paraId="58374B8A" w14:textId="77777777" w:rsidR="00C57628" w:rsidRDefault="00C57628" w:rsidP="2C39E03D">
      <w:pPr>
        <w:pStyle w:val="Heading2"/>
        <w:rPr>
          <w:rFonts w:ascii="Arial" w:eastAsia="Arial" w:hAnsi="Arial" w:cs="Arial"/>
          <w:i/>
          <w:iCs/>
          <w:color w:val="auto"/>
          <w:sz w:val="28"/>
          <w:szCs w:val="28"/>
        </w:rPr>
      </w:pPr>
    </w:p>
    <w:p w14:paraId="7D2CF95D" w14:textId="77777777" w:rsidR="00C57628" w:rsidRDefault="00C57628" w:rsidP="2C39E03D">
      <w:pPr>
        <w:pStyle w:val="Heading2"/>
        <w:rPr>
          <w:rFonts w:ascii="Arial" w:eastAsia="Arial" w:hAnsi="Arial" w:cs="Arial"/>
          <w:i/>
          <w:iCs/>
          <w:color w:val="auto"/>
          <w:sz w:val="28"/>
          <w:szCs w:val="28"/>
        </w:rPr>
      </w:pPr>
    </w:p>
    <w:p w14:paraId="6D2A14DA" w14:textId="77777777" w:rsidR="00C57628" w:rsidRDefault="00C57628" w:rsidP="2C39E03D">
      <w:pPr>
        <w:pStyle w:val="Heading2"/>
        <w:rPr>
          <w:rFonts w:ascii="Arial" w:eastAsia="Arial" w:hAnsi="Arial" w:cs="Arial"/>
          <w:i/>
          <w:iCs/>
          <w:color w:val="auto"/>
          <w:sz w:val="28"/>
          <w:szCs w:val="28"/>
        </w:rPr>
      </w:pPr>
    </w:p>
    <w:p w14:paraId="73AC7BC4" w14:textId="77777777" w:rsidR="00C57628" w:rsidRDefault="00C57628" w:rsidP="2C39E03D">
      <w:pPr>
        <w:pStyle w:val="Heading2"/>
        <w:rPr>
          <w:rFonts w:ascii="Arial" w:eastAsia="Arial" w:hAnsi="Arial" w:cs="Arial"/>
          <w:i/>
          <w:iCs/>
          <w:color w:val="auto"/>
          <w:sz w:val="28"/>
          <w:szCs w:val="28"/>
        </w:rPr>
      </w:pPr>
    </w:p>
    <w:p w14:paraId="08BC2392" w14:textId="34AD4034" w:rsidR="00C57628" w:rsidRDefault="00C57628" w:rsidP="2C39E03D">
      <w:pPr>
        <w:pStyle w:val="Heading2"/>
        <w:rPr>
          <w:rFonts w:ascii="Arial" w:eastAsia="Arial" w:hAnsi="Arial" w:cs="Arial"/>
          <w:i/>
          <w:iCs/>
          <w:color w:val="auto"/>
          <w:sz w:val="28"/>
          <w:szCs w:val="28"/>
        </w:rPr>
      </w:pPr>
    </w:p>
    <w:p w14:paraId="7584CC26" w14:textId="77777777" w:rsidR="00C57628" w:rsidRPr="00C57628" w:rsidRDefault="00C57628" w:rsidP="00C57628"/>
    <w:p w14:paraId="73C13666" w14:textId="77777777" w:rsidR="002C049C" w:rsidRDefault="7D46BDEC" w:rsidP="2C39E03D">
      <w:pPr>
        <w:pStyle w:val="Heading2"/>
        <w:rPr>
          <w:rFonts w:ascii="Arial" w:eastAsia="Arial" w:hAnsi="Arial" w:cs="Arial"/>
          <w:i/>
          <w:iCs/>
          <w:color w:val="auto"/>
          <w:sz w:val="28"/>
          <w:szCs w:val="28"/>
        </w:rPr>
      </w:pPr>
      <w:r w:rsidRPr="2C839DD8">
        <w:rPr>
          <w:rFonts w:ascii="Arial" w:eastAsia="Arial" w:hAnsi="Arial" w:cs="Arial"/>
          <w:i/>
          <w:iCs/>
          <w:color w:val="auto"/>
          <w:sz w:val="28"/>
          <w:szCs w:val="28"/>
        </w:rPr>
        <w:lastRenderedPageBreak/>
        <w:t>Background and Problem</w:t>
      </w:r>
    </w:p>
    <w:p w14:paraId="13E32D8E" w14:textId="117A7E29" w:rsidR="002C049C" w:rsidRDefault="464F5C45" w:rsidP="002C049C">
      <w:pPr>
        <w:pStyle w:val="Heading2"/>
        <w:ind w:firstLine="720"/>
        <w:rPr>
          <w:rFonts w:ascii="Times New Roman" w:eastAsia="Times New Roman" w:hAnsi="Times New Roman" w:cs="Times New Roman"/>
          <w:color w:val="auto"/>
          <w:sz w:val="24"/>
          <w:szCs w:val="24"/>
        </w:rPr>
      </w:pPr>
      <w:del w:id="0" w:author="Jack Jackson" w:date="2021-05-13T21:17:00Z">
        <w:r w:rsidRPr="2C839DD8" w:rsidDel="00931677">
          <w:rPr>
            <w:rFonts w:ascii="Times New Roman" w:eastAsia="Times New Roman" w:hAnsi="Times New Roman" w:cs="Times New Roman"/>
            <w:color w:val="auto"/>
            <w:sz w:val="24"/>
            <w:szCs w:val="24"/>
          </w:rPr>
          <w:delText>W</w:delText>
        </w:r>
      </w:del>
      <w:ins w:id="1" w:author="Jack Jackson" w:date="2021-05-13T21:17:00Z">
        <w:r w:rsidR="00931677" w:rsidRPr="00931677">
          <w:rPr>
            <w:rFonts w:ascii="Times New Roman" w:eastAsia="Times New Roman" w:hAnsi="Times New Roman" w:cs="Times New Roman"/>
            <w:color w:val="auto"/>
            <w:sz w:val="24"/>
            <w:szCs w:val="24"/>
          </w:rPr>
          <w:t>While writing, variety in vocabulary and sentence structure is vital in staving off monotony and retaining reader interest. While there are always multiple sentence structures which can be used to communicate the same idea, switching between various sentence structures can often be difficult even for experienced writers. A tool which can generate these various sentence structures could therefore be useful for all writers as they experiment with the style of their text. Creating a tool with the ability to switch the overall structure of a sentence while still retaining meaning, requires a system which can understand the abstract meaning of a sentence, something which can now be done with machine learning translation models.</w:t>
        </w:r>
      </w:ins>
      <w:ins w:id="2" w:author="Jack Jackson" w:date="2021-05-13T21:18:00Z">
        <w:r w:rsidR="00931677" w:rsidRPr="00931677">
          <w:t xml:space="preserve"> </w:t>
        </w:r>
        <w:r w:rsidR="00931677" w:rsidRPr="00931677">
          <w:rPr>
            <w:rFonts w:ascii="Times New Roman" w:eastAsia="Times New Roman" w:hAnsi="Times New Roman" w:cs="Times New Roman"/>
            <w:color w:val="auto"/>
            <w:sz w:val="24"/>
            <w:szCs w:val="24"/>
          </w:rPr>
          <w:t xml:space="preserve">This task, often called paraphrasing, is defined as using an alternative surface form to express </w:t>
        </w:r>
      </w:ins>
      <w:ins w:id="3" w:author="Jack Jackson" w:date="2021-05-13T23:11:00Z">
        <w:r w:rsidR="00D15AD9">
          <w:rPr>
            <w:rFonts w:ascii="Times New Roman" w:eastAsia="Times New Roman" w:hAnsi="Times New Roman" w:cs="Times New Roman"/>
            <w:color w:val="auto"/>
            <w:sz w:val="24"/>
            <w:szCs w:val="24"/>
          </w:rPr>
          <w:t xml:space="preserve">the same </w:t>
        </w:r>
      </w:ins>
      <w:ins w:id="4" w:author="Jack Jackson" w:date="2021-05-13T21:18:00Z">
        <w:r w:rsidR="00931677" w:rsidRPr="00931677">
          <w:rPr>
            <w:rFonts w:ascii="Times New Roman" w:eastAsia="Times New Roman" w:hAnsi="Times New Roman" w:cs="Times New Roman"/>
            <w:color w:val="auto"/>
            <w:sz w:val="24"/>
            <w:szCs w:val="24"/>
          </w:rPr>
          <w:t>semantic content</w:t>
        </w:r>
      </w:ins>
      <w:ins w:id="5" w:author="Jack Jackson" w:date="2021-05-13T23:08:00Z">
        <w:r w:rsidR="00D15AD9">
          <w:rPr>
            <w:rFonts w:ascii="Times New Roman" w:eastAsia="Times New Roman" w:hAnsi="Times New Roman" w:cs="Times New Roman"/>
            <w:color w:val="auto"/>
            <w:sz w:val="24"/>
            <w:szCs w:val="24"/>
          </w:rPr>
          <w:t xml:space="preserve"> (</w:t>
        </w:r>
      </w:ins>
      <w:ins w:id="6" w:author="Jack Jackson" w:date="2021-05-13T23:12:00Z">
        <w:r w:rsidR="00D15AD9">
          <w:rPr>
            <w:rFonts w:ascii="Times New Roman" w:eastAsia="Times New Roman" w:hAnsi="Times New Roman" w:cs="Times New Roman"/>
            <w:color w:val="auto"/>
            <w:sz w:val="24"/>
            <w:szCs w:val="24"/>
          </w:rPr>
          <w:t>Mallinson et al., 2017</w:t>
        </w:r>
        <w:r w:rsidR="00D15AD9">
          <w:rPr>
            <w:rFonts w:ascii="Times New Roman" w:eastAsia="Times New Roman" w:hAnsi="Times New Roman" w:cs="Times New Roman"/>
            <w:color w:val="auto"/>
            <w:sz w:val="24"/>
            <w:szCs w:val="24"/>
          </w:rPr>
          <w:t>)</w:t>
        </w:r>
      </w:ins>
      <w:ins w:id="7" w:author="Jack Jackson" w:date="2021-05-13T21:18:00Z">
        <w:r w:rsidR="00931677" w:rsidRPr="00931677">
          <w:rPr>
            <w:rFonts w:ascii="Times New Roman" w:eastAsia="Times New Roman" w:hAnsi="Times New Roman" w:cs="Times New Roman"/>
            <w:color w:val="auto"/>
            <w:sz w:val="24"/>
            <w:szCs w:val="24"/>
          </w:rPr>
          <w:t xml:space="preserve">. </w:t>
        </w:r>
      </w:ins>
      <w:ins w:id="8" w:author="Jack Jackson" w:date="2021-05-13T23:00:00Z">
        <w:r w:rsidR="009A7937" w:rsidRPr="00931677">
          <w:rPr>
            <w:rFonts w:ascii="Times New Roman" w:eastAsia="Times New Roman" w:hAnsi="Times New Roman" w:cs="Times New Roman"/>
            <w:color w:val="auto"/>
            <w:sz w:val="24"/>
            <w:szCs w:val="24"/>
          </w:rPr>
          <w:t>Therefore,</w:t>
        </w:r>
      </w:ins>
      <w:ins w:id="9" w:author="Jack Jackson" w:date="2021-05-13T21:18:00Z">
        <w:r w:rsidR="00931677" w:rsidRPr="00931677">
          <w:rPr>
            <w:rFonts w:ascii="Times New Roman" w:eastAsia="Times New Roman" w:hAnsi="Times New Roman" w:cs="Times New Roman"/>
            <w:color w:val="auto"/>
            <w:sz w:val="24"/>
            <w:szCs w:val="24"/>
          </w:rPr>
          <w:t xml:space="preserve"> a successful paraphrase system will not change the meaning of a sentence, only the way that meaning is expressed. A common method of generating paraphrases within machine learning today is through round-trip translation. Round-trip translation </w:t>
        </w:r>
      </w:ins>
      <w:ins w:id="10" w:author="Jack Jackson" w:date="2021-05-13T23:06:00Z">
        <w:r w:rsidR="00D15AD9">
          <w:rPr>
            <w:rFonts w:ascii="Times New Roman" w:eastAsia="Times New Roman" w:hAnsi="Times New Roman" w:cs="Times New Roman"/>
            <w:color w:val="auto"/>
            <w:sz w:val="24"/>
            <w:szCs w:val="24"/>
          </w:rPr>
          <w:t>entails</w:t>
        </w:r>
      </w:ins>
      <w:ins w:id="11" w:author="Jack Jackson" w:date="2021-05-13T21:18:00Z">
        <w:r w:rsidR="00931677" w:rsidRPr="00931677">
          <w:rPr>
            <w:rFonts w:ascii="Times New Roman" w:eastAsia="Times New Roman" w:hAnsi="Times New Roman" w:cs="Times New Roman"/>
            <w:color w:val="auto"/>
            <w:sz w:val="24"/>
            <w:szCs w:val="24"/>
          </w:rPr>
          <w:t xml:space="preserve"> translating text to a foreign language (often referred to as the pivot language) and translating the result back to the original language. </w:t>
        </w:r>
      </w:ins>
      <w:ins w:id="12" w:author="Jack Jackson" w:date="2021-05-13T23:05:00Z">
        <w:r w:rsidR="009A7937">
          <w:rPr>
            <w:rFonts w:ascii="Times New Roman" w:eastAsia="Times New Roman" w:hAnsi="Times New Roman" w:cs="Times New Roman"/>
            <w:color w:val="auto"/>
            <w:sz w:val="24"/>
            <w:szCs w:val="24"/>
          </w:rPr>
          <w:t xml:space="preserve">Through translating text to a foreign language, the </w:t>
        </w:r>
      </w:ins>
      <w:ins w:id="13" w:author="Jack Jackson" w:date="2021-05-13T23:06:00Z">
        <w:r w:rsidR="009A7937">
          <w:rPr>
            <w:rFonts w:ascii="Times New Roman" w:eastAsia="Times New Roman" w:hAnsi="Times New Roman" w:cs="Times New Roman"/>
            <w:color w:val="auto"/>
            <w:sz w:val="24"/>
            <w:szCs w:val="24"/>
          </w:rPr>
          <w:t>semantic content of a sentence is abstracted out</w:t>
        </w:r>
      </w:ins>
      <w:ins w:id="14" w:author="Jack Jackson" w:date="2021-05-13T23:07:00Z">
        <w:r w:rsidR="00D15AD9">
          <w:rPr>
            <w:rFonts w:ascii="Times New Roman" w:eastAsia="Times New Roman" w:hAnsi="Times New Roman" w:cs="Times New Roman"/>
            <w:color w:val="auto"/>
            <w:sz w:val="24"/>
            <w:szCs w:val="24"/>
          </w:rPr>
          <w:t>. This abstracted semantic meaning can then be used to form new sente</w:t>
        </w:r>
      </w:ins>
      <w:ins w:id="15" w:author="Jack Jackson" w:date="2021-05-13T23:08:00Z">
        <w:r w:rsidR="00D15AD9">
          <w:rPr>
            <w:rFonts w:ascii="Times New Roman" w:eastAsia="Times New Roman" w:hAnsi="Times New Roman" w:cs="Times New Roman"/>
            <w:color w:val="auto"/>
            <w:sz w:val="24"/>
            <w:szCs w:val="24"/>
          </w:rPr>
          <w:t xml:space="preserve">nces by translating back to an original language </w:t>
        </w:r>
        <w:r w:rsidR="00D15AD9">
          <w:rPr>
            <w:rFonts w:ascii="Times New Roman" w:eastAsia="Times New Roman" w:hAnsi="Times New Roman" w:cs="Times New Roman"/>
            <w:color w:val="auto"/>
            <w:sz w:val="24"/>
            <w:szCs w:val="24"/>
          </w:rPr>
          <w:t>(Mallinson et al., 2017)</w:t>
        </w:r>
        <w:r w:rsidR="00D15AD9">
          <w:rPr>
            <w:rFonts w:ascii="Times New Roman" w:eastAsia="Times New Roman" w:hAnsi="Times New Roman" w:cs="Times New Roman"/>
            <w:color w:val="auto"/>
            <w:sz w:val="24"/>
            <w:szCs w:val="24"/>
          </w:rPr>
          <w:t>.</w:t>
        </w:r>
      </w:ins>
      <w:del w:id="16" w:author="Jack Jackson" w:date="2021-05-13T21:17:00Z">
        <w:r w:rsidRPr="2C839DD8" w:rsidDel="00931677">
          <w:rPr>
            <w:rFonts w:ascii="Times New Roman" w:eastAsia="Times New Roman" w:hAnsi="Times New Roman" w:cs="Times New Roman"/>
            <w:color w:val="auto"/>
            <w:sz w:val="24"/>
            <w:szCs w:val="24"/>
          </w:rPr>
          <w:delText xml:space="preserve">hile </w:delText>
        </w:r>
        <w:r w:rsidR="3178ADAA" w:rsidRPr="2C839DD8" w:rsidDel="00931677">
          <w:rPr>
            <w:rFonts w:ascii="Times New Roman" w:eastAsia="Times New Roman" w:hAnsi="Times New Roman" w:cs="Times New Roman"/>
            <w:color w:val="auto"/>
            <w:sz w:val="24"/>
            <w:szCs w:val="24"/>
          </w:rPr>
          <w:delText>writing, variety in vocabulary and sentence structure is vital in staving off monotony and retaining reader interest.</w:delText>
        </w:r>
        <w:r w:rsidR="7AB574F1" w:rsidRPr="2C839DD8" w:rsidDel="00931677">
          <w:rPr>
            <w:rFonts w:ascii="Times New Roman" w:eastAsia="Times New Roman" w:hAnsi="Times New Roman" w:cs="Times New Roman"/>
            <w:color w:val="auto"/>
            <w:sz w:val="24"/>
            <w:szCs w:val="24"/>
          </w:rPr>
          <w:delText xml:space="preserve"> </w:delText>
        </w:r>
      </w:del>
      <w:del w:id="17" w:author="Jack Jackson" w:date="2021-05-13T19:59:00Z">
        <w:r w:rsidR="44D7F83F" w:rsidRPr="2C839DD8" w:rsidDel="00F41E93">
          <w:rPr>
            <w:rFonts w:ascii="Times New Roman" w:eastAsia="Times New Roman" w:hAnsi="Times New Roman" w:cs="Times New Roman"/>
            <w:color w:val="auto"/>
            <w:sz w:val="24"/>
            <w:szCs w:val="24"/>
          </w:rPr>
          <w:delText xml:space="preserve">There </w:delText>
        </w:r>
      </w:del>
      <w:del w:id="18" w:author="Jack Jackson" w:date="2021-05-13T21:17:00Z">
        <w:r w:rsidR="44D7F83F" w:rsidRPr="2C839DD8" w:rsidDel="00931677">
          <w:rPr>
            <w:rFonts w:ascii="Times New Roman" w:eastAsia="Times New Roman" w:hAnsi="Times New Roman" w:cs="Times New Roman"/>
            <w:color w:val="auto"/>
            <w:sz w:val="24"/>
            <w:szCs w:val="24"/>
          </w:rPr>
          <w:delText xml:space="preserve">are always multiple ways </w:delText>
        </w:r>
      </w:del>
      <w:del w:id="19" w:author="Jack Jackson" w:date="2021-05-13T08:00:00Z">
        <w:r w:rsidR="44D7F83F" w:rsidRPr="2C839DD8" w:rsidDel="005D2809">
          <w:rPr>
            <w:rFonts w:ascii="Times New Roman" w:eastAsia="Times New Roman" w:hAnsi="Times New Roman" w:cs="Times New Roman"/>
            <w:color w:val="auto"/>
            <w:sz w:val="24"/>
            <w:szCs w:val="24"/>
          </w:rPr>
          <w:delText xml:space="preserve">in which </w:delText>
        </w:r>
      </w:del>
      <w:del w:id="20" w:author="Jack Jackson" w:date="2021-05-13T21:17:00Z">
        <w:r w:rsidR="44D7F83F" w:rsidRPr="2C839DD8" w:rsidDel="00931677">
          <w:rPr>
            <w:rFonts w:ascii="Times New Roman" w:eastAsia="Times New Roman" w:hAnsi="Times New Roman" w:cs="Times New Roman"/>
            <w:color w:val="auto"/>
            <w:sz w:val="24"/>
            <w:szCs w:val="24"/>
          </w:rPr>
          <w:delText xml:space="preserve">a sentence can communicate </w:delText>
        </w:r>
      </w:del>
      <w:del w:id="21" w:author="Jack Jackson" w:date="2021-05-13T08:00:00Z">
        <w:r w:rsidR="0ECBA598" w:rsidRPr="2C839DD8" w:rsidDel="005D2809">
          <w:rPr>
            <w:rFonts w:ascii="Times New Roman" w:eastAsia="Times New Roman" w:hAnsi="Times New Roman" w:cs="Times New Roman"/>
            <w:color w:val="auto"/>
            <w:sz w:val="24"/>
            <w:szCs w:val="24"/>
          </w:rPr>
          <w:delText>the same</w:delText>
        </w:r>
        <w:r w:rsidR="44D7F83F" w:rsidRPr="2C839DD8" w:rsidDel="005D2809">
          <w:rPr>
            <w:rFonts w:ascii="Times New Roman" w:eastAsia="Times New Roman" w:hAnsi="Times New Roman" w:cs="Times New Roman"/>
            <w:color w:val="auto"/>
            <w:sz w:val="24"/>
            <w:szCs w:val="24"/>
          </w:rPr>
          <w:delText xml:space="preserve"> </w:delText>
        </w:r>
      </w:del>
      <w:del w:id="22" w:author="Jack Jackson" w:date="2021-05-13T21:17:00Z">
        <w:r w:rsidR="2FAB42DB" w:rsidRPr="2C839DD8" w:rsidDel="00931677">
          <w:rPr>
            <w:rFonts w:ascii="Times New Roman" w:eastAsia="Times New Roman" w:hAnsi="Times New Roman" w:cs="Times New Roman"/>
            <w:color w:val="auto"/>
            <w:sz w:val="24"/>
            <w:szCs w:val="24"/>
          </w:rPr>
          <w:delText>idea</w:delText>
        </w:r>
      </w:del>
      <w:del w:id="23" w:author="Jack Jackson" w:date="2021-05-13T19:59:00Z">
        <w:r w:rsidR="2FAB42DB" w:rsidRPr="2C839DD8" w:rsidDel="00F41E93">
          <w:rPr>
            <w:rFonts w:ascii="Times New Roman" w:eastAsia="Times New Roman" w:hAnsi="Times New Roman" w:cs="Times New Roman"/>
            <w:color w:val="auto"/>
            <w:sz w:val="24"/>
            <w:szCs w:val="24"/>
          </w:rPr>
          <w:delText xml:space="preserve"> yet</w:delText>
        </w:r>
        <w:r w:rsidR="44D7F83F" w:rsidRPr="2C839DD8" w:rsidDel="00F41E93">
          <w:rPr>
            <w:rFonts w:ascii="Times New Roman" w:eastAsia="Times New Roman" w:hAnsi="Times New Roman" w:cs="Times New Roman"/>
            <w:color w:val="auto"/>
            <w:sz w:val="24"/>
            <w:szCs w:val="24"/>
          </w:rPr>
          <w:delText xml:space="preserve"> </w:delText>
        </w:r>
      </w:del>
      <w:del w:id="24" w:author="Jack Jackson" w:date="2021-05-13T21:17:00Z">
        <w:r w:rsidR="44D7F83F" w:rsidRPr="2C839DD8" w:rsidDel="00931677">
          <w:rPr>
            <w:rFonts w:ascii="Times New Roman" w:eastAsia="Times New Roman" w:hAnsi="Times New Roman" w:cs="Times New Roman"/>
            <w:color w:val="auto"/>
            <w:sz w:val="24"/>
            <w:szCs w:val="24"/>
          </w:rPr>
          <w:delText xml:space="preserve">switching between </w:delText>
        </w:r>
        <w:r w:rsidR="224D55BA" w:rsidRPr="2C839DD8" w:rsidDel="00931677">
          <w:rPr>
            <w:rFonts w:ascii="Times New Roman" w:eastAsia="Times New Roman" w:hAnsi="Times New Roman" w:cs="Times New Roman"/>
            <w:color w:val="auto"/>
            <w:sz w:val="24"/>
            <w:szCs w:val="24"/>
          </w:rPr>
          <w:delText>various</w:delText>
        </w:r>
        <w:r w:rsidR="44D7F83F" w:rsidRPr="2C839DD8" w:rsidDel="00931677">
          <w:rPr>
            <w:rFonts w:ascii="Times New Roman" w:eastAsia="Times New Roman" w:hAnsi="Times New Roman" w:cs="Times New Roman"/>
            <w:color w:val="auto"/>
            <w:sz w:val="24"/>
            <w:szCs w:val="24"/>
          </w:rPr>
          <w:delText xml:space="preserve"> sentence structure</w:delText>
        </w:r>
        <w:r w:rsidR="0E29992B" w:rsidRPr="2C839DD8" w:rsidDel="00931677">
          <w:rPr>
            <w:rFonts w:ascii="Times New Roman" w:eastAsia="Times New Roman" w:hAnsi="Times New Roman" w:cs="Times New Roman"/>
            <w:color w:val="auto"/>
            <w:sz w:val="24"/>
            <w:szCs w:val="24"/>
          </w:rPr>
          <w:delText>s</w:delText>
        </w:r>
        <w:r w:rsidR="44D7F83F" w:rsidRPr="2C839DD8" w:rsidDel="00931677">
          <w:rPr>
            <w:rFonts w:ascii="Times New Roman" w:eastAsia="Times New Roman" w:hAnsi="Times New Roman" w:cs="Times New Roman"/>
            <w:color w:val="auto"/>
            <w:sz w:val="24"/>
            <w:szCs w:val="24"/>
          </w:rPr>
          <w:delText xml:space="preserve"> can often be difficult even for experienced writers</w:delText>
        </w:r>
        <w:r w:rsidR="15D3E9EA" w:rsidRPr="2C839DD8" w:rsidDel="00931677">
          <w:rPr>
            <w:rFonts w:ascii="Times New Roman" w:eastAsia="Times New Roman" w:hAnsi="Times New Roman" w:cs="Times New Roman"/>
            <w:color w:val="auto"/>
            <w:sz w:val="24"/>
            <w:szCs w:val="24"/>
          </w:rPr>
          <w:delText>.</w:delText>
        </w:r>
        <w:r w:rsidR="4D1E77AF" w:rsidRPr="2C839DD8" w:rsidDel="00931677">
          <w:rPr>
            <w:rFonts w:ascii="Times New Roman" w:eastAsia="Times New Roman" w:hAnsi="Times New Roman" w:cs="Times New Roman"/>
            <w:color w:val="auto"/>
            <w:sz w:val="24"/>
            <w:szCs w:val="24"/>
          </w:rPr>
          <w:delText xml:space="preserve"> </w:delText>
        </w:r>
        <w:r w:rsidR="30A54CD4" w:rsidRPr="2C839DD8" w:rsidDel="00931677">
          <w:rPr>
            <w:rFonts w:ascii="Times New Roman" w:eastAsia="Times New Roman" w:hAnsi="Times New Roman" w:cs="Times New Roman"/>
            <w:color w:val="auto"/>
            <w:sz w:val="24"/>
            <w:szCs w:val="24"/>
          </w:rPr>
          <w:delText>A tool which can generate</w:delText>
        </w:r>
        <w:r w:rsidR="5D029702" w:rsidRPr="2C839DD8" w:rsidDel="00931677">
          <w:rPr>
            <w:rFonts w:ascii="Times New Roman" w:eastAsia="Times New Roman" w:hAnsi="Times New Roman" w:cs="Times New Roman"/>
            <w:color w:val="auto"/>
            <w:sz w:val="24"/>
            <w:szCs w:val="24"/>
          </w:rPr>
          <w:delText xml:space="preserve"> </w:delText>
        </w:r>
        <w:r w:rsidR="30A54CD4" w:rsidRPr="2C839DD8" w:rsidDel="00931677">
          <w:rPr>
            <w:rFonts w:ascii="Times New Roman" w:eastAsia="Times New Roman" w:hAnsi="Times New Roman" w:cs="Times New Roman"/>
            <w:color w:val="auto"/>
            <w:sz w:val="24"/>
            <w:szCs w:val="24"/>
          </w:rPr>
          <w:delText xml:space="preserve">various sentence structures </w:delText>
        </w:r>
      </w:del>
      <w:del w:id="25" w:author="Jack Jackson" w:date="2021-05-13T08:01:00Z">
        <w:r w:rsidR="30A54CD4" w:rsidRPr="2C839DD8" w:rsidDel="005D2809">
          <w:rPr>
            <w:rFonts w:ascii="Times New Roman" w:eastAsia="Times New Roman" w:hAnsi="Times New Roman" w:cs="Times New Roman"/>
            <w:color w:val="auto"/>
            <w:sz w:val="24"/>
            <w:szCs w:val="24"/>
          </w:rPr>
          <w:delText xml:space="preserve">for </w:delText>
        </w:r>
        <w:r w:rsidR="008F4738" w:rsidDel="005D2809">
          <w:rPr>
            <w:rFonts w:ascii="Times New Roman" w:eastAsia="Times New Roman" w:hAnsi="Times New Roman" w:cs="Times New Roman"/>
            <w:color w:val="auto"/>
            <w:sz w:val="24"/>
            <w:szCs w:val="24"/>
          </w:rPr>
          <w:delText>writing</w:delText>
        </w:r>
        <w:r w:rsidR="30A54CD4" w:rsidRPr="2C839DD8" w:rsidDel="005D2809">
          <w:rPr>
            <w:rFonts w:ascii="Times New Roman" w:eastAsia="Times New Roman" w:hAnsi="Times New Roman" w:cs="Times New Roman"/>
            <w:color w:val="auto"/>
            <w:sz w:val="24"/>
            <w:szCs w:val="24"/>
          </w:rPr>
          <w:delText xml:space="preserve"> idea</w:delText>
        </w:r>
        <w:r w:rsidR="008F4738" w:rsidDel="005D2809">
          <w:rPr>
            <w:rFonts w:ascii="Times New Roman" w:eastAsia="Times New Roman" w:hAnsi="Times New Roman" w:cs="Times New Roman"/>
            <w:color w:val="auto"/>
            <w:sz w:val="24"/>
            <w:szCs w:val="24"/>
          </w:rPr>
          <w:delText>s</w:delText>
        </w:r>
        <w:r w:rsidR="30A54CD4" w:rsidRPr="2C839DD8" w:rsidDel="005D2809">
          <w:rPr>
            <w:rFonts w:ascii="Times New Roman" w:eastAsia="Times New Roman" w:hAnsi="Times New Roman" w:cs="Times New Roman"/>
            <w:color w:val="auto"/>
            <w:sz w:val="24"/>
            <w:szCs w:val="24"/>
          </w:rPr>
          <w:delText xml:space="preserve"> </w:delText>
        </w:r>
      </w:del>
      <w:del w:id="26" w:author="Jack Jackson" w:date="2021-05-13T21:17:00Z">
        <w:r w:rsidR="30A54CD4" w:rsidRPr="2C839DD8" w:rsidDel="00931677">
          <w:rPr>
            <w:rFonts w:ascii="Times New Roman" w:eastAsia="Times New Roman" w:hAnsi="Times New Roman" w:cs="Times New Roman"/>
            <w:color w:val="auto"/>
            <w:sz w:val="24"/>
            <w:szCs w:val="24"/>
          </w:rPr>
          <w:delText xml:space="preserve">could therefore be useful for all writers as they experiment with the style of their text. </w:delText>
        </w:r>
        <w:r w:rsidR="0A0F6E50" w:rsidRPr="2C839DD8" w:rsidDel="00931677">
          <w:rPr>
            <w:rFonts w:ascii="Times New Roman" w:eastAsia="Times New Roman" w:hAnsi="Times New Roman" w:cs="Times New Roman"/>
            <w:color w:val="auto"/>
            <w:sz w:val="24"/>
            <w:szCs w:val="24"/>
          </w:rPr>
          <w:delText xml:space="preserve">Creating a tool </w:delText>
        </w:r>
        <w:r w:rsidR="00295A35" w:rsidDel="00931677">
          <w:rPr>
            <w:rFonts w:ascii="Times New Roman" w:eastAsia="Times New Roman" w:hAnsi="Times New Roman" w:cs="Times New Roman"/>
            <w:color w:val="auto"/>
            <w:sz w:val="24"/>
            <w:szCs w:val="24"/>
          </w:rPr>
          <w:delText>with the ability to</w:delText>
        </w:r>
        <w:r w:rsidR="0A0F6E50" w:rsidRPr="2C839DD8" w:rsidDel="00931677">
          <w:rPr>
            <w:rFonts w:ascii="Times New Roman" w:eastAsia="Times New Roman" w:hAnsi="Times New Roman" w:cs="Times New Roman"/>
            <w:color w:val="auto"/>
            <w:sz w:val="24"/>
            <w:szCs w:val="24"/>
          </w:rPr>
          <w:delText xml:space="preserve"> switch</w:delText>
        </w:r>
        <w:r w:rsidR="30A54CD4" w:rsidRPr="2C839DD8" w:rsidDel="00931677">
          <w:rPr>
            <w:rFonts w:ascii="Times New Roman" w:eastAsia="Times New Roman" w:hAnsi="Times New Roman" w:cs="Times New Roman"/>
            <w:color w:val="auto"/>
            <w:sz w:val="24"/>
            <w:szCs w:val="24"/>
          </w:rPr>
          <w:delText xml:space="preserve"> the overall structure of a sentence while still retaining meaning </w:delText>
        </w:r>
        <w:r w:rsidR="415191C0" w:rsidRPr="2C839DD8" w:rsidDel="00931677">
          <w:rPr>
            <w:rFonts w:ascii="Times New Roman" w:eastAsia="Times New Roman" w:hAnsi="Times New Roman" w:cs="Times New Roman"/>
            <w:color w:val="auto"/>
            <w:sz w:val="24"/>
            <w:szCs w:val="24"/>
          </w:rPr>
          <w:delText>requires a system which can, in some form, understand the abstract meaning of a sentence, something which can now be</w:delText>
        </w:r>
        <w:r w:rsidR="605EFF78" w:rsidRPr="2C839DD8" w:rsidDel="00931677">
          <w:rPr>
            <w:rFonts w:ascii="Times New Roman" w:eastAsia="Times New Roman" w:hAnsi="Times New Roman" w:cs="Times New Roman"/>
            <w:color w:val="auto"/>
            <w:sz w:val="24"/>
            <w:szCs w:val="24"/>
          </w:rPr>
          <w:delText xml:space="preserve"> done with machine learning translation models</w:delText>
        </w:r>
      </w:del>
      <w:del w:id="27" w:author="Jack Jackson" w:date="2021-05-13T07:59:00Z">
        <w:r w:rsidR="605EFF78" w:rsidRPr="2C839DD8" w:rsidDel="005D2809">
          <w:rPr>
            <w:rFonts w:ascii="Times New Roman" w:eastAsia="Times New Roman" w:hAnsi="Times New Roman" w:cs="Times New Roman"/>
            <w:color w:val="auto"/>
            <w:sz w:val="24"/>
            <w:szCs w:val="24"/>
          </w:rPr>
          <w:delText>.</w:delText>
        </w:r>
        <w:r w:rsidR="50405878" w:rsidRPr="2C839DD8" w:rsidDel="005D2809">
          <w:rPr>
            <w:rFonts w:ascii="Times New Roman" w:eastAsia="Times New Roman" w:hAnsi="Times New Roman" w:cs="Times New Roman"/>
            <w:color w:val="auto"/>
            <w:sz w:val="24"/>
            <w:szCs w:val="24"/>
          </w:rPr>
          <w:delText xml:space="preserve"> </w:delText>
        </w:r>
      </w:del>
    </w:p>
    <w:p w14:paraId="0447FE27" w14:textId="0CCBC37F" w:rsidR="001A5F0B" w:rsidRDefault="00702716" w:rsidP="002C049C">
      <w:pPr>
        <w:pStyle w:val="Heading2"/>
        <w:ind w:firstLine="720"/>
        <w:rPr>
          <w:rFonts w:ascii="Times New Roman" w:eastAsia="Times New Roman" w:hAnsi="Times New Roman" w:cs="Times New Roman"/>
          <w:color w:val="auto"/>
          <w:sz w:val="24"/>
          <w:szCs w:val="24"/>
        </w:rPr>
      </w:pPr>
      <w:del w:id="28" w:author="Jack Jackson" w:date="2021-05-13T21:19:00Z">
        <w:r w:rsidRPr="2C839DD8" w:rsidDel="00931677">
          <w:rPr>
            <w:rFonts w:ascii="Times New Roman" w:eastAsia="Times New Roman" w:hAnsi="Times New Roman" w:cs="Times New Roman"/>
            <w:color w:val="auto"/>
            <w:sz w:val="24"/>
            <w:szCs w:val="24"/>
          </w:rPr>
          <w:delText>O</w:delText>
        </w:r>
      </w:del>
      <w:del w:id="29" w:author="Jack Jackson" w:date="2021-05-13T21:18:00Z">
        <w:r w:rsidRPr="2C839DD8" w:rsidDel="00931677">
          <w:rPr>
            <w:rFonts w:ascii="Times New Roman" w:eastAsia="Times New Roman" w:hAnsi="Times New Roman" w:cs="Times New Roman"/>
            <w:color w:val="auto"/>
            <w:sz w:val="24"/>
            <w:szCs w:val="24"/>
          </w:rPr>
          <w:delText>ver the summer of 2020, Calvin</w:delText>
        </w:r>
        <w:r w:rsidDel="00931677">
          <w:rPr>
            <w:rFonts w:ascii="Times New Roman" w:eastAsia="Times New Roman" w:hAnsi="Times New Roman" w:cs="Times New Roman"/>
            <w:color w:val="auto"/>
            <w:sz w:val="24"/>
            <w:szCs w:val="24"/>
          </w:rPr>
          <w:delText xml:space="preserve"> University</w:delText>
        </w:r>
        <w:r w:rsidRPr="2C839DD8" w:rsidDel="00931677">
          <w:rPr>
            <w:rFonts w:ascii="Times New Roman" w:eastAsia="Times New Roman" w:hAnsi="Times New Roman" w:cs="Times New Roman"/>
            <w:color w:val="auto"/>
            <w:sz w:val="24"/>
            <w:szCs w:val="24"/>
          </w:rPr>
          <w:delText xml:space="preserve"> student April Volzer, working with Professor Arnold, created a tool to generate </w:delText>
        </w:r>
        <w:r w:rsidDel="00931677">
          <w:rPr>
            <w:rFonts w:ascii="Times New Roman" w:eastAsia="Times New Roman" w:hAnsi="Times New Roman" w:cs="Times New Roman"/>
            <w:color w:val="auto"/>
            <w:sz w:val="24"/>
            <w:szCs w:val="24"/>
          </w:rPr>
          <w:delText>paraphrases</w:delText>
        </w:r>
        <w:r w:rsidRPr="2C839DD8" w:rsidDel="00931677">
          <w:rPr>
            <w:rFonts w:ascii="Times New Roman" w:eastAsia="Times New Roman" w:hAnsi="Times New Roman" w:cs="Times New Roman"/>
            <w:color w:val="auto"/>
            <w:sz w:val="24"/>
            <w:szCs w:val="24"/>
          </w:rPr>
          <w:delText xml:space="preserve"> of a given sentence</w:delText>
        </w:r>
        <w:r w:rsidR="008F4738" w:rsidDel="00931677">
          <w:rPr>
            <w:rFonts w:ascii="Times New Roman" w:eastAsia="Times New Roman" w:hAnsi="Times New Roman" w:cs="Times New Roman"/>
            <w:color w:val="auto"/>
            <w:sz w:val="24"/>
            <w:szCs w:val="24"/>
          </w:rPr>
          <w:delText>. Using</w:delText>
        </w:r>
      </w:del>
      <w:del w:id="30" w:author="Jack Jackson" w:date="2021-05-13T07:50:00Z">
        <w:r w:rsidR="008F4738" w:rsidDel="006A5434">
          <w:rPr>
            <w:rFonts w:ascii="Times New Roman" w:eastAsia="Times New Roman" w:hAnsi="Times New Roman" w:cs="Times New Roman"/>
            <w:color w:val="auto"/>
            <w:sz w:val="24"/>
            <w:szCs w:val="24"/>
          </w:rPr>
          <w:delText xml:space="preserve"> a</w:delText>
        </w:r>
      </w:del>
      <w:del w:id="31" w:author="Jack Jackson" w:date="2021-05-13T21:18:00Z">
        <w:r w:rsidR="008F4738" w:rsidDel="00931677">
          <w:rPr>
            <w:rFonts w:ascii="Times New Roman" w:eastAsia="Times New Roman" w:hAnsi="Times New Roman" w:cs="Times New Roman"/>
            <w:color w:val="auto"/>
            <w:sz w:val="24"/>
            <w:szCs w:val="24"/>
          </w:rPr>
          <w:delText xml:space="preserve"> Vue.js</w:delText>
        </w:r>
      </w:del>
      <w:del w:id="32" w:author="Jack Jackson" w:date="2021-05-13T07:50:00Z">
        <w:r w:rsidR="008F4738" w:rsidDel="006A5434">
          <w:rPr>
            <w:rFonts w:ascii="Times New Roman" w:eastAsia="Times New Roman" w:hAnsi="Times New Roman" w:cs="Times New Roman"/>
            <w:color w:val="auto"/>
            <w:sz w:val="24"/>
            <w:szCs w:val="24"/>
          </w:rPr>
          <w:delText xml:space="preserve"> front end </w:delText>
        </w:r>
      </w:del>
      <w:del w:id="33" w:author="Jack Jackson" w:date="2021-05-13T21:18:00Z">
        <w:r w:rsidR="008F4738" w:rsidDel="00931677">
          <w:rPr>
            <w:rFonts w:ascii="Times New Roman" w:eastAsia="Times New Roman" w:hAnsi="Times New Roman" w:cs="Times New Roman"/>
            <w:color w:val="auto"/>
            <w:sz w:val="24"/>
            <w:szCs w:val="24"/>
          </w:rPr>
          <w:delText>and</w:delText>
        </w:r>
      </w:del>
      <w:del w:id="34" w:author="Jack Jackson" w:date="2021-05-13T07:51:00Z">
        <w:r w:rsidR="008F4738" w:rsidDel="006A5434">
          <w:rPr>
            <w:rFonts w:ascii="Times New Roman" w:eastAsia="Times New Roman" w:hAnsi="Times New Roman" w:cs="Times New Roman"/>
            <w:color w:val="auto"/>
            <w:sz w:val="24"/>
            <w:szCs w:val="24"/>
          </w:rPr>
          <w:delText xml:space="preserve"> a</w:delText>
        </w:r>
      </w:del>
      <w:del w:id="35" w:author="Jack Jackson" w:date="2021-05-13T21:18:00Z">
        <w:r w:rsidR="008F4738" w:rsidDel="00931677">
          <w:rPr>
            <w:rFonts w:ascii="Times New Roman" w:eastAsia="Times New Roman" w:hAnsi="Times New Roman" w:cs="Times New Roman"/>
            <w:color w:val="auto"/>
            <w:sz w:val="24"/>
            <w:szCs w:val="24"/>
          </w:rPr>
          <w:delText xml:space="preserve"> Flask</w:delText>
        </w:r>
      </w:del>
      <w:del w:id="36" w:author="Jack Jackson" w:date="2021-05-13T07:51:00Z">
        <w:r w:rsidR="008F4738" w:rsidDel="006A5434">
          <w:rPr>
            <w:rFonts w:ascii="Times New Roman" w:eastAsia="Times New Roman" w:hAnsi="Times New Roman" w:cs="Times New Roman"/>
            <w:color w:val="auto"/>
            <w:sz w:val="24"/>
            <w:szCs w:val="24"/>
          </w:rPr>
          <w:delText xml:space="preserve"> backend</w:delText>
        </w:r>
      </w:del>
      <w:del w:id="37" w:author="Jack Jackson" w:date="2021-05-13T21:18:00Z">
        <w:r w:rsidR="008F4738" w:rsidDel="00931677">
          <w:rPr>
            <w:rFonts w:ascii="Times New Roman" w:eastAsia="Times New Roman" w:hAnsi="Times New Roman" w:cs="Times New Roman"/>
            <w:color w:val="auto"/>
            <w:sz w:val="24"/>
            <w:szCs w:val="24"/>
          </w:rPr>
          <w:delText xml:space="preserve">, this tool employed a pretrained MarianMT </w:delText>
        </w:r>
        <w:r w:rsidR="001A5F0B" w:rsidDel="00931677">
          <w:rPr>
            <w:rFonts w:ascii="Times New Roman" w:eastAsia="Times New Roman" w:hAnsi="Times New Roman" w:cs="Times New Roman"/>
            <w:color w:val="auto"/>
            <w:sz w:val="24"/>
            <w:szCs w:val="24"/>
          </w:rPr>
          <w:delText xml:space="preserve">translation </w:delText>
        </w:r>
        <w:r w:rsidR="008F4738" w:rsidDel="00931677">
          <w:rPr>
            <w:rFonts w:ascii="Times New Roman" w:eastAsia="Times New Roman" w:hAnsi="Times New Roman" w:cs="Times New Roman"/>
            <w:color w:val="auto"/>
            <w:sz w:val="24"/>
            <w:szCs w:val="24"/>
          </w:rPr>
          <w:delText>model from Hugging Face’s Transformers</w:delText>
        </w:r>
      </w:del>
      <w:del w:id="38" w:author="Jack Jackson" w:date="2021-05-13T07:55:00Z">
        <w:r w:rsidR="008F4738" w:rsidDel="005D2809">
          <w:rPr>
            <w:rFonts w:ascii="Times New Roman" w:eastAsia="Times New Roman" w:hAnsi="Times New Roman" w:cs="Times New Roman"/>
            <w:color w:val="auto"/>
            <w:sz w:val="24"/>
            <w:szCs w:val="24"/>
          </w:rPr>
          <w:delText xml:space="preserve"> module</w:delText>
        </w:r>
      </w:del>
      <w:del w:id="39" w:author="Jack Jackson" w:date="2021-05-13T21:18:00Z">
        <w:r w:rsidR="008F4738" w:rsidDel="00931677">
          <w:rPr>
            <w:rFonts w:ascii="Times New Roman" w:eastAsia="Times New Roman" w:hAnsi="Times New Roman" w:cs="Times New Roman"/>
            <w:color w:val="auto"/>
            <w:sz w:val="24"/>
            <w:szCs w:val="24"/>
          </w:rPr>
          <w:delText xml:space="preserve">. Sentence alternatives were generated through round-trip translation </w:delText>
        </w:r>
        <w:r w:rsidR="001A5F0B" w:rsidDel="00931677">
          <w:rPr>
            <w:rFonts w:ascii="Times New Roman" w:eastAsia="Times New Roman" w:hAnsi="Times New Roman" w:cs="Times New Roman"/>
            <w:color w:val="auto"/>
            <w:sz w:val="24"/>
            <w:szCs w:val="24"/>
          </w:rPr>
          <w:delText>which involves translating a sentence to a foreign language and then back to English. Paraphrase diversity was obtained</w:delText>
        </w:r>
        <w:r w:rsidDel="00931677">
          <w:rPr>
            <w:rFonts w:ascii="Times New Roman" w:eastAsia="Times New Roman" w:hAnsi="Times New Roman" w:cs="Times New Roman"/>
            <w:color w:val="auto"/>
            <w:sz w:val="24"/>
            <w:szCs w:val="24"/>
          </w:rPr>
          <w:delText xml:space="preserve"> by</w:delText>
        </w:r>
        <w:r w:rsidR="008F4738" w:rsidDel="00931677">
          <w:rPr>
            <w:rFonts w:ascii="Times New Roman" w:eastAsia="Times New Roman" w:hAnsi="Times New Roman" w:cs="Times New Roman"/>
            <w:color w:val="auto"/>
            <w:sz w:val="24"/>
            <w:szCs w:val="24"/>
          </w:rPr>
          <w:delText xml:space="preserve"> </w:delText>
        </w:r>
        <w:r w:rsidDel="00931677">
          <w:rPr>
            <w:rFonts w:ascii="Times New Roman" w:eastAsia="Times New Roman" w:hAnsi="Times New Roman" w:cs="Times New Roman"/>
            <w:color w:val="auto"/>
            <w:sz w:val="24"/>
            <w:szCs w:val="24"/>
          </w:rPr>
          <w:delText xml:space="preserve">generating </w:delText>
        </w:r>
        <w:r w:rsidR="00295A35" w:rsidDel="00931677">
          <w:rPr>
            <w:rFonts w:ascii="Times New Roman" w:eastAsia="Times New Roman" w:hAnsi="Times New Roman" w:cs="Times New Roman"/>
            <w:color w:val="auto"/>
            <w:sz w:val="24"/>
            <w:szCs w:val="24"/>
          </w:rPr>
          <w:delText xml:space="preserve">a multitude of </w:delText>
        </w:r>
        <w:r w:rsidDel="00931677">
          <w:rPr>
            <w:rFonts w:ascii="Times New Roman" w:eastAsia="Times New Roman" w:hAnsi="Times New Roman" w:cs="Times New Roman"/>
            <w:color w:val="auto"/>
            <w:sz w:val="24"/>
            <w:szCs w:val="24"/>
          </w:rPr>
          <w:delText>possible ways a paraphrase could start</w:delText>
        </w:r>
      </w:del>
      <w:ins w:id="40" w:author="Kenneth Arnold" w:date="2021-05-12T11:05:00Z">
        <w:del w:id="41" w:author="Jack Jackson" w:date="2021-05-13T21:18:00Z">
          <w:r w:rsidR="00740E68" w:rsidDel="00931677">
            <w:rPr>
              <w:rFonts w:ascii="Times New Roman" w:eastAsia="Times New Roman" w:hAnsi="Times New Roman" w:cs="Times New Roman"/>
              <w:color w:val="auto"/>
              <w:sz w:val="24"/>
              <w:szCs w:val="24"/>
            </w:rPr>
            <w:delText>,</w:delText>
          </w:r>
        </w:del>
      </w:ins>
      <w:del w:id="42" w:author="Jack Jackson" w:date="2021-05-13T21:18:00Z">
        <w:r w:rsidDel="00931677">
          <w:rPr>
            <w:rFonts w:ascii="Times New Roman" w:eastAsia="Times New Roman" w:hAnsi="Times New Roman" w:cs="Times New Roman"/>
            <w:color w:val="auto"/>
            <w:sz w:val="24"/>
            <w:szCs w:val="24"/>
          </w:rPr>
          <w:delText xml:space="preserve"> which were then used as the start of the sentence during</w:delText>
        </w:r>
        <w:r w:rsidR="001A5F0B" w:rsidDel="00931677">
          <w:rPr>
            <w:rFonts w:ascii="Times New Roman" w:eastAsia="Times New Roman" w:hAnsi="Times New Roman" w:cs="Times New Roman"/>
            <w:color w:val="auto"/>
            <w:sz w:val="24"/>
            <w:szCs w:val="24"/>
          </w:rPr>
          <w:delText xml:space="preserve"> translation back to English (Figure 1)</w:delText>
        </w:r>
        <w:r w:rsidRPr="2C839DD8" w:rsidDel="00931677">
          <w:rPr>
            <w:rFonts w:ascii="Times New Roman" w:eastAsia="Times New Roman" w:hAnsi="Times New Roman" w:cs="Times New Roman"/>
            <w:color w:val="auto"/>
            <w:sz w:val="24"/>
            <w:szCs w:val="24"/>
          </w:rPr>
          <w:delText xml:space="preserve">. </w:delText>
        </w:r>
      </w:del>
      <w:ins w:id="43" w:author="Jack Jackson" w:date="2021-05-13T21:18:00Z">
        <w:r w:rsidR="00931677" w:rsidRPr="00931677">
          <w:rPr>
            <w:rFonts w:ascii="Times New Roman" w:eastAsia="Times New Roman" w:hAnsi="Times New Roman" w:cs="Times New Roman"/>
            <w:color w:val="auto"/>
            <w:sz w:val="24"/>
            <w:szCs w:val="24"/>
          </w:rPr>
          <w:t xml:space="preserve">Over the summer of 2020, Calvin University student April </w:t>
        </w:r>
        <w:proofErr w:type="spellStart"/>
        <w:r w:rsidR="00931677" w:rsidRPr="00931677">
          <w:rPr>
            <w:rFonts w:ascii="Times New Roman" w:eastAsia="Times New Roman" w:hAnsi="Times New Roman" w:cs="Times New Roman"/>
            <w:color w:val="auto"/>
            <w:sz w:val="24"/>
            <w:szCs w:val="24"/>
          </w:rPr>
          <w:t>Volzer</w:t>
        </w:r>
        <w:proofErr w:type="spellEnd"/>
        <w:r w:rsidR="00931677" w:rsidRPr="00931677">
          <w:rPr>
            <w:rFonts w:ascii="Times New Roman" w:eastAsia="Times New Roman" w:hAnsi="Times New Roman" w:cs="Times New Roman"/>
            <w:color w:val="auto"/>
            <w:sz w:val="24"/>
            <w:szCs w:val="24"/>
          </w:rPr>
          <w:t>, working with Professor Arnold, created a tool to generate paraphrases of a given sentence based on round-trip translation. Using Vue.js, a JavaScript front end toolkit, for the user interface and Flask, a Python based web-development framework, for the backend, this tool employed a pre</w:t>
        </w:r>
      </w:ins>
      <w:ins w:id="44" w:author="Jack Jackson" w:date="2021-05-13T21:43:00Z">
        <w:r w:rsidR="00DB3F75">
          <w:rPr>
            <w:rFonts w:ascii="Times New Roman" w:eastAsia="Times New Roman" w:hAnsi="Times New Roman" w:cs="Times New Roman"/>
            <w:color w:val="auto"/>
            <w:sz w:val="24"/>
            <w:szCs w:val="24"/>
          </w:rPr>
          <w:t>-</w:t>
        </w:r>
      </w:ins>
      <w:ins w:id="45" w:author="Jack Jackson" w:date="2021-05-13T21:18:00Z">
        <w:r w:rsidR="00931677" w:rsidRPr="00931677">
          <w:rPr>
            <w:rFonts w:ascii="Times New Roman" w:eastAsia="Times New Roman" w:hAnsi="Times New Roman" w:cs="Times New Roman"/>
            <w:color w:val="auto"/>
            <w:sz w:val="24"/>
            <w:szCs w:val="24"/>
          </w:rPr>
          <w:t>trained translation model from Hugging Face’s Transformers, a Python natural language processing library. Sentence alternatives were generated through round-trip translation. Paraphrase sentence structure diversity was obtained by generating a multitude of possible ways a paraphrase could start, and then forcing these</w:t>
        </w:r>
      </w:ins>
      <w:ins w:id="46" w:author="Jack Jackson" w:date="2021-05-13T23:17:00Z">
        <w:r w:rsidR="002D6DAC">
          <w:rPr>
            <w:rFonts w:ascii="Times New Roman" w:eastAsia="Times New Roman" w:hAnsi="Times New Roman" w:cs="Times New Roman"/>
            <w:color w:val="auto"/>
            <w:sz w:val="24"/>
            <w:szCs w:val="24"/>
          </w:rPr>
          <w:t xml:space="preserve"> possible starting phrases </w:t>
        </w:r>
      </w:ins>
      <w:ins w:id="47" w:author="Jack Jackson" w:date="2021-05-13T21:18:00Z">
        <w:r w:rsidR="00931677" w:rsidRPr="00931677">
          <w:rPr>
            <w:rFonts w:ascii="Times New Roman" w:eastAsia="Times New Roman" w:hAnsi="Times New Roman" w:cs="Times New Roman"/>
            <w:color w:val="auto"/>
            <w:sz w:val="24"/>
            <w:szCs w:val="24"/>
          </w:rPr>
          <w:t>during translation back to English (Figure 1).</w:t>
        </w:r>
      </w:ins>
    </w:p>
    <w:p w14:paraId="16CA66C5" w14:textId="77777777" w:rsidR="001A5F0B" w:rsidRDefault="001A5F0B" w:rsidP="001A5F0B">
      <w:pPr>
        <w:pStyle w:val="Heading2"/>
        <w:jc w:val="center"/>
      </w:pPr>
      <w:r>
        <w:rPr>
          <w:noProof/>
        </w:rPr>
        <w:drawing>
          <wp:inline distT="0" distB="0" distL="0" distR="0" wp14:anchorId="1B336AC4" wp14:editId="7E8BB74D">
            <wp:extent cx="4191527"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191527" cy="2849880"/>
                    </a:xfrm>
                    <a:prstGeom prst="rect">
                      <a:avLst/>
                    </a:prstGeom>
                  </pic:spPr>
                </pic:pic>
              </a:graphicData>
            </a:graphic>
          </wp:inline>
        </w:drawing>
      </w:r>
    </w:p>
    <w:p w14:paraId="5AA1C6D1" w14:textId="2B98EAF3" w:rsidR="001A5F0B" w:rsidRDefault="001A5F0B" w:rsidP="00AD3F88">
      <w:pPr>
        <w:pStyle w:val="Caption"/>
      </w:pPr>
      <w:r>
        <w:t xml:space="preserve">Figure </w:t>
      </w:r>
      <w:r>
        <w:fldChar w:fldCharType="begin"/>
      </w:r>
      <w:r>
        <w:instrText>SEQ Figure \* ARABIC</w:instrText>
      </w:r>
      <w:r>
        <w:fldChar w:fldCharType="separate"/>
      </w:r>
      <w:r w:rsidR="00626877">
        <w:rPr>
          <w:noProof/>
        </w:rPr>
        <w:t>1</w:t>
      </w:r>
      <w:r>
        <w:fldChar w:fldCharType="end"/>
      </w:r>
      <w:ins w:id="48" w:author="Jack Jackson" w:date="2021-05-13T07:25:00Z">
        <w:r w:rsidR="00793474">
          <w:t>,</w:t>
        </w:r>
      </w:ins>
      <w:ins w:id="49" w:author="Jack Jackson" w:date="2021-05-13T07:26:00Z">
        <w:r w:rsidR="00793474">
          <w:t xml:space="preserve"> Round-trip translation with </w:t>
        </w:r>
      </w:ins>
      <w:ins w:id="50" w:author="Jack Jackson" w:date="2021-05-13T15:41:00Z">
        <w:r w:rsidR="003D7F61">
          <w:t xml:space="preserve">prefix </w:t>
        </w:r>
        <w:proofErr w:type="gramStart"/>
        <w:r w:rsidR="003D7F61">
          <w:t>forcing</w:t>
        </w:r>
      </w:ins>
      <w:proofErr w:type="gramEnd"/>
    </w:p>
    <w:p w14:paraId="7AF13483" w14:textId="51A24E46" w:rsidR="00A80E9E" w:rsidRPr="001A5F0B" w:rsidRDefault="00702716" w:rsidP="001A5F0B">
      <w:pPr>
        <w:pStyle w:val="Caption"/>
        <w:rPr>
          <w:rFonts w:ascii="Times New Roman" w:eastAsia="Times New Roman" w:hAnsi="Times New Roman" w:cs="Times New Roman"/>
          <w:i w:val="0"/>
          <w:iCs w:val="0"/>
          <w:color w:val="auto"/>
          <w:sz w:val="24"/>
          <w:szCs w:val="24"/>
        </w:rPr>
      </w:pPr>
      <w:r w:rsidRPr="001A5F0B">
        <w:rPr>
          <w:rFonts w:ascii="Times New Roman" w:eastAsia="Times New Roman" w:hAnsi="Times New Roman" w:cs="Times New Roman"/>
          <w:i w:val="0"/>
          <w:iCs w:val="0"/>
          <w:color w:val="auto"/>
          <w:sz w:val="24"/>
          <w:szCs w:val="24"/>
        </w:rPr>
        <w:lastRenderedPageBreak/>
        <w:t>This alternative wording generator allow</w:t>
      </w:r>
      <w:r w:rsidR="00C918D0" w:rsidRPr="001A5F0B">
        <w:rPr>
          <w:rFonts w:ascii="Times New Roman" w:eastAsia="Times New Roman" w:hAnsi="Times New Roman" w:cs="Times New Roman"/>
          <w:i w:val="0"/>
          <w:iCs w:val="0"/>
          <w:color w:val="auto"/>
          <w:sz w:val="24"/>
          <w:szCs w:val="24"/>
        </w:rPr>
        <w:t>ed</w:t>
      </w:r>
      <w:r w:rsidRPr="001A5F0B">
        <w:rPr>
          <w:rFonts w:ascii="Times New Roman" w:eastAsia="Times New Roman" w:hAnsi="Times New Roman" w:cs="Times New Roman"/>
          <w:i w:val="0"/>
          <w:iCs w:val="0"/>
          <w:color w:val="auto"/>
          <w:sz w:val="24"/>
          <w:szCs w:val="24"/>
        </w:rPr>
        <w:t xml:space="preserve"> users to switch single words in a sentence with other likely words for the same context and generates sentence structure alternatives with some limitations</w:t>
      </w:r>
      <w:r w:rsidR="005B0217" w:rsidRPr="001A5F0B">
        <w:rPr>
          <w:rFonts w:ascii="Times New Roman" w:eastAsia="Times New Roman" w:hAnsi="Times New Roman" w:cs="Times New Roman"/>
          <w:i w:val="0"/>
          <w:iCs w:val="0"/>
          <w:color w:val="auto"/>
          <w:sz w:val="24"/>
          <w:szCs w:val="24"/>
        </w:rPr>
        <w:t xml:space="preserve"> (Figure </w:t>
      </w:r>
      <w:r w:rsidR="001A5F0B" w:rsidRPr="001A5F0B">
        <w:rPr>
          <w:rFonts w:ascii="Times New Roman" w:eastAsia="Times New Roman" w:hAnsi="Times New Roman" w:cs="Times New Roman"/>
          <w:i w:val="0"/>
          <w:iCs w:val="0"/>
          <w:color w:val="auto"/>
          <w:sz w:val="24"/>
          <w:szCs w:val="24"/>
        </w:rPr>
        <w:t>2</w:t>
      </w:r>
      <w:r w:rsidR="005B0217" w:rsidRPr="001A5F0B">
        <w:rPr>
          <w:rFonts w:ascii="Times New Roman" w:eastAsia="Times New Roman" w:hAnsi="Times New Roman" w:cs="Times New Roman"/>
          <w:i w:val="0"/>
          <w:iCs w:val="0"/>
          <w:color w:val="auto"/>
          <w:sz w:val="24"/>
          <w:szCs w:val="24"/>
        </w:rPr>
        <w:t>)</w:t>
      </w:r>
      <w:r w:rsidRPr="001A5F0B">
        <w:rPr>
          <w:rFonts w:ascii="Times New Roman" w:eastAsia="Times New Roman" w:hAnsi="Times New Roman" w:cs="Times New Roman"/>
          <w:i w:val="0"/>
          <w:iCs w:val="0"/>
          <w:color w:val="auto"/>
          <w:sz w:val="24"/>
          <w:szCs w:val="24"/>
        </w:rPr>
        <w:t xml:space="preserve">. </w:t>
      </w:r>
    </w:p>
    <w:p w14:paraId="60A02522" w14:textId="77777777" w:rsidR="005B0217" w:rsidRDefault="00A80E9E" w:rsidP="005B0217">
      <w:pPr>
        <w:pStyle w:val="Heading2"/>
      </w:pPr>
      <w:r>
        <w:rPr>
          <w:noProof/>
        </w:rPr>
        <w:drawing>
          <wp:inline distT="0" distB="0" distL="0" distR="0" wp14:anchorId="4A904B75" wp14:editId="3EC42F6F">
            <wp:extent cx="5943600" cy="2894965"/>
            <wp:effectExtent l="0" t="0" r="0" b="635"/>
            <wp:docPr id="5" name="Content Placeholder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192912BE-E2E3-4EDF-8965-C25819B1AD6B}"/>
                        </a:ext>
                      </a:extLst>
                    </a:blip>
                    <a:stretch>
                      <a:fillRect/>
                    </a:stretch>
                  </pic:blipFill>
                  <pic:spPr>
                    <a:xfrm>
                      <a:off x="0" y="0"/>
                      <a:ext cx="5943600" cy="2894965"/>
                    </a:xfrm>
                    <a:prstGeom prst="rect">
                      <a:avLst/>
                    </a:prstGeom>
                  </pic:spPr>
                </pic:pic>
              </a:graphicData>
            </a:graphic>
          </wp:inline>
        </w:drawing>
      </w:r>
    </w:p>
    <w:p w14:paraId="695A4FE4" w14:textId="02931C11" w:rsidR="00793474" w:rsidRPr="00793474" w:rsidRDefault="005B0217">
      <w:pPr>
        <w:pStyle w:val="Caption"/>
      </w:pPr>
      <w:r>
        <w:t xml:space="preserve">Figure </w:t>
      </w:r>
      <w:r w:rsidR="001A5F0B">
        <w:t>2</w:t>
      </w:r>
      <w:ins w:id="51" w:author="Jack Jackson" w:date="2021-05-13T07:23:00Z">
        <w:r w:rsidR="00793474">
          <w:t xml:space="preserve">, </w:t>
        </w:r>
      </w:ins>
      <w:ins w:id="52" w:author="Jack Jackson" w:date="2021-05-13T07:33:00Z">
        <w:r w:rsidR="008A15FF">
          <w:t>A</w:t>
        </w:r>
      </w:ins>
      <w:ins w:id="53" w:author="Jack Jackson" w:date="2021-05-13T22:29:00Z">
        <w:r w:rsidR="00626877">
          <w:t xml:space="preserve">n example </w:t>
        </w:r>
      </w:ins>
      <w:proofErr w:type="gramStart"/>
      <w:ins w:id="54" w:author="Jack Jackson" w:date="2021-05-13T07:24:00Z">
        <w:r w:rsidR="00793474">
          <w:t>result</w:t>
        </w:r>
        <w:proofErr w:type="gramEnd"/>
        <w:r w:rsidR="00793474">
          <w:t xml:space="preserve"> of the </w:t>
        </w:r>
      </w:ins>
      <w:ins w:id="55" w:author="Jack Jackson" w:date="2021-05-13T07:25:00Z">
        <w:r w:rsidR="00793474">
          <w:t xml:space="preserve">original system built by April </w:t>
        </w:r>
        <w:proofErr w:type="spellStart"/>
        <w:r w:rsidR="00793474">
          <w:t>Volzer</w:t>
        </w:r>
      </w:ins>
      <w:proofErr w:type="spellEnd"/>
      <w:ins w:id="56" w:author="Jack Jackson" w:date="2021-05-13T22:29:00Z">
        <w:r w:rsidR="00626877">
          <w:t>.</w:t>
        </w:r>
      </w:ins>
    </w:p>
    <w:p w14:paraId="4CED2C7A" w14:textId="2933D688" w:rsidR="00793474" w:rsidRDefault="00931677" w:rsidP="002C049C">
      <w:pPr>
        <w:pStyle w:val="Caption"/>
        <w:ind w:firstLine="720"/>
        <w:rPr>
          <w:ins w:id="57" w:author="Jack Jackson" w:date="2021-05-13T07:32:00Z"/>
          <w:rFonts w:ascii="Times New Roman" w:eastAsia="Times New Roman" w:hAnsi="Times New Roman" w:cs="Times New Roman"/>
          <w:i w:val="0"/>
          <w:iCs w:val="0"/>
          <w:color w:val="auto"/>
          <w:sz w:val="24"/>
          <w:szCs w:val="24"/>
        </w:rPr>
      </w:pPr>
      <w:ins w:id="58" w:author="Jack Jackson" w:date="2021-05-13T21:19:00Z">
        <w:r w:rsidRPr="00931677">
          <w:rPr>
            <w:rFonts w:ascii="Times New Roman" w:eastAsia="Times New Roman" w:hAnsi="Times New Roman" w:cs="Times New Roman"/>
            <w:i w:val="0"/>
            <w:iCs w:val="0"/>
            <w:color w:val="auto"/>
            <w:sz w:val="24"/>
            <w:szCs w:val="24"/>
          </w:rPr>
          <w:t xml:space="preserve">One of the limitations of April’s system was that the user had limited control over the paraphrases shown to them. Sentences with specific starting phrases could be expanded to see other sentence alternatives, but, besides an initial phrase, it was not possible to choose the order phrases were generated. Switching two phrases later in a sentence could not be accomplished and the order of phrases after the initial phrase was not guaranteed. This limitation was not a UI limitation but rather a system limitation. Generating alternatives to a sentence could only be done through specifying a single constraint determining the start of the sentence. </w:t>
        </w:r>
        <w:proofErr w:type="gramStart"/>
        <w:r w:rsidRPr="00931677">
          <w:rPr>
            <w:rFonts w:ascii="Times New Roman" w:eastAsia="Times New Roman" w:hAnsi="Times New Roman" w:cs="Times New Roman"/>
            <w:i w:val="0"/>
            <w:iCs w:val="0"/>
            <w:color w:val="auto"/>
            <w:sz w:val="24"/>
            <w:szCs w:val="24"/>
          </w:rPr>
          <w:t>In order to</w:t>
        </w:r>
        <w:proofErr w:type="gramEnd"/>
        <w:r w:rsidRPr="00931677">
          <w:rPr>
            <w:rFonts w:ascii="Times New Roman" w:eastAsia="Times New Roman" w:hAnsi="Times New Roman" w:cs="Times New Roman"/>
            <w:i w:val="0"/>
            <w:iCs w:val="0"/>
            <w:color w:val="auto"/>
            <w:sz w:val="24"/>
            <w:szCs w:val="24"/>
          </w:rPr>
          <w:t xml:space="preserve"> specify multiple constraints and have control over later phrases, our project wanted to add a drag and drop feature in which all phrases in the sentence could be arbitrarily reordered to generate paraphrases. To add such a feature, a new system of generating paraphrases would have to be researched and developed. The question which directed our research was, what kind of system would allow phrase reordering to direct paraphrase generation?</w:t>
        </w:r>
      </w:ins>
      <w:del w:id="59" w:author="Jack Jackson" w:date="2021-05-13T21:19:00Z">
        <w:r w:rsidR="00702716" w:rsidRPr="005B0217" w:rsidDel="00931677">
          <w:rPr>
            <w:rFonts w:ascii="Times New Roman" w:eastAsia="Times New Roman" w:hAnsi="Times New Roman" w:cs="Times New Roman"/>
            <w:i w:val="0"/>
            <w:iCs w:val="0"/>
            <w:color w:val="auto"/>
            <w:sz w:val="24"/>
            <w:szCs w:val="24"/>
          </w:rPr>
          <w:delText xml:space="preserve">One of the limitations of April’s system was that </w:delText>
        </w:r>
      </w:del>
      <w:del w:id="60" w:author="Jack Jackson" w:date="2021-05-13T07:34:00Z">
        <w:r w:rsidR="00702716" w:rsidRPr="005B0217" w:rsidDel="008A15FF">
          <w:rPr>
            <w:rFonts w:ascii="Times New Roman" w:eastAsia="Times New Roman" w:hAnsi="Times New Roman" w:cs="Times New Roman"/>
            <w:i w:val="0"/>
            <w:iCs w:val="0"/>
            <w:color w:val="auto"/>
            <w:sz w:val="24"/>
            <w:szCs w:val="24"/>
          </w:rPr>
          <w:delText>it was not controllable, the use</w:delText>
        </w:r>
        <w:r w:rsidR="00A80E9E" w:rsidRPr="005B0217" w:rsidDel="008A15FF">
          <w:rPr>
            <w:rFonts w:ascii="Times New Roman" w:eastAsia="Times New Roman" w:hAnsi="Times New Roman" w:cs="Times New Roman"/>
            <w:i w:val="0"/>
            <w:iCs w:val="0"/>
            <w:color w:val="auto"/>
            <w:sz w:val="24"/>
            <w:szCs w:val="24"/>
          </w:rPr>
          <w:delText>r</w:delText>
        </w:r>
        <w:r w:rsidR="00702716" w:rsidRPr="005B0217" w:rsidDel="008A15FF">
          <w:rPr>
            <w:rFonts w:ascii="Times New Roman" w:eastAsia="Times New Roman" w:hAnsi="Times New Roman" w:cs="Times New Roman"/>
            <w:i w:val="0"/>
            <w:iCs w:val="0"/>
            <w:color w:val="auto"/>
            <w:sz w:val="24"/>
            <w:szCs w:val="24"/>
          </w:rPr>
          <w:delText xml:space="preserve"> had no input in the generation of paraphrase. </w:delText>
        </w:r>
      </w:del>
      <w:del w:id="61" w:author="Jack Jackson" w:date="2021-05-13T08:12:00Z">
        <w:r w:rsidR="001A5F0B" w:rsidDel="00FC2256">
          <w:rPr>
            <w:rFonts w:ascii="Times New Roman" w:eastAsia="Times New Roman" w:hAnsi="Times New Roman" w:cs="Times New Roman"/>
            <w:i w:val="0"/>
            <w:iCs w:val="0"/>
            <w:color w:val="auto"/>
            <w:sz w:val="24"/>
            <w:szCs w:val="24"/>
          </w:rPr>
          <w:delText>O</w:delText>
        </w:r>
      </w:del>
      <w:del w:id="62" w:author="Jack Jackson" w:date="2021-05-13T21:19:00Z">
        <w:r w:rsidR="001A5F0B" w:rsidDel="00931677">
          <w:rPr>
            <w:rFonts w:ascii="Times New Roman" w:eastAsia="Times New Roman" w:hAnsi="Times New Roman" w:cs="Times New Roman"/>
            <w:i w:val="0"/>
            <w:iCs w:val="0"/>
            <w:color w:val="auto"/>
            <w:sz w:val="24"/>
            <w:szCs w:val="24"/>
          </w:rPr>
          <w:delText>ur project wanted to add a drag and drop feature</w:delText>
        </w:r>
      </w:del>
      <w:del w:id="63" w:author="Jack Jackson" w:date="2021-05-13T08:12:00Z">
        <w:r w:rsidR="001A5F0B" w:rsidDel="00FC2256">
          <w:rPr>
            <w:rFonts w:ascii="Times New Roman" w:eastAsia="Times New Roman" w:hAnsi="Times New Roman" w:cs="Times New Roman"/>
            <w:i w:val="0"/>
            <w:iCs w:val="0"/>
            <w:color w:val="auto"/>
            <w:sz w:val="24"/>
            <w:szCs w:val="24"/>
          </w:rPr>
          <w:delText xml:space="preserve"> to allow user input in</w:delText>
        </w:r>
        <w:r w:rsidR="00295A35" w:rsidDel="00FC2256">
          <w:rPr>
            <w:rFonts w:ascii="Times New Roman" w:eastAsia="Times New Roman" w:hAnsi="Times New Roman" w:cs="Times New Roman"/>
            <w:i w:val="0"/>
            <w:iCs w:val="0"/>
            <w:color w:val="auto"/>
            <w:sz w:val="24"/>
            <w:szCs w:val="24"/>
          </w:rPr>
          <w:delText>to</w:delText>
        </w:r>
        <w:r w:rsidR="001A5F0B" w:rsidDel="00FC2256">
          <w:rPr>
            <w:rFonts w:ascii="Times New Roman" w:eastAsia="Times New Roman" w:hAnsi="Times New Roman" w:cs="Times New Roman"/>
            <w:i w:val="0"/>
            <w:iCs w:val="0"/>
            <w:color w:val="auto"/>
            <w:sz w:val="24"/>
            <w:szCs w:val="24"/>
          </w:rPr>
          <w:delText xml:space="preserve"> the kind of alternative sentences the system generated</w:delText>
        </w:r>
      </w:del>
      <w:del w:id="64" w:author="Jack Jackson" w:date="2021-05-13T21:19:00Z">
        <w:r w:rsidR="001A5F0B" w:rsidDel="00931677">
          <w:rPr>
            <w:rFonts w:ascii="Times New Roman" w:eastAsia="Times New Roman" w:hAnsi="Times New Roman" w:cs="Times New Roman"/>
            <w:i w:val="0"/>
            <w:iCs w:val="0"/>
            <w:color w:val="auto"/>
            <w:sz w:val="24"/>
            <w:szCs w:val="24"/>
          </w:rPr>
          <w:delText xml:space="preserve">. </w:delText>
        </w:r>
      </w:del>
      <w:del w:id="65" w:author="Jack Jackson" w:date="2021-05-13T08:13:00Z">
        <w:r w:rsidR="00702716" w:rsidRPr="005B0217" w:rsidDel="00FC2256">
          <w:rPr>
            <w:rFonts w:ascii="Times New Roman" w:eastAsia="Times New Roman" w:hAnsi="Times New Roman" w:cs="Times New Roman"/>
            <w:i w:val="0"/>
            <w:iCs w:val="0"/>
            <w:color w:val="auto"/>
            <w:sz w:val="24"/>
            <w:szCs w:val="24"/>
          </w:rPr>
          <w:delText>In order t</w:delText>
        </w:r>
      </w:del>
      <w:del w:id="66" w:author="Jack Jackson" w:date="2021-05-13T21:19:00Z">
        <w:r w:rsidR="00702716" w:rsidRPr="005B0217" w:rsidDel="00931677">
          <w:rPr>
            <w:rFonts w:ascii="Times New Roman" w:eastAsia="Times New Roman" w:hAnsi="Times New Roman" w:cs="Times New Roman"/>
            <w:i w:val="0"/>
            <w:iCs w:val="0"/>
            <w:color w:val="auto"/>
            <w:sz w:val="24"/>
            <w:szCs w:val="24"/>
          </w:rPr>
          <w:delText xml:space="preserve">o add </w:delText>
        </w:r>
        <w:r w:rsidR="001A5F0B" w:rsidDel="00931677">
          <w:rPr>
            <w:rFonts w:ascii="Times New Roman" w:eastAsia="Times New Roman" w:hAnsi="Times New Roman" w:cs="Times New Roman"/>
            <w:i w:val="0"/>
            <w:iCs w:val="0"/>
            <w:color w:val="auto"/>
            <w:sz w:val="24"/>
            <w:szCs w:val="24"/>
          </w:rPr>
          <w:delText xml:space="preserve">such a feature, a new system </w:delText>
        </w:r>
        <w:r w:rsidR="00702716" w:rsidRPr="005B0217" w:rsidDel="00931677">
          <w:rPr>
            <w:rFonts w:ascii="Times New Roman" w:eastAsia="Times New Roman" w:hAnsi="Times New Roman" w:cs="Times New Roman"/>
            <w:i w:val="0"/>
            <w:iCs w:val="0"/>
            <w:color w:val="auto"/>
            <w:sz w:val="24"/>
            <w:szCs w:val="24"/>
          </w:rPr>
          <w:delText xml:space="preserve">would have to be researched and developed. </w:delText>
        </w:r>
      </w:del>
    </w:p>
    <w:p w14:paraId="75F578F4" w14:textId="633CAC72" w:rsidR="001A5F0B" w:rsidDel="008E3256" w:rsidRDefault="00931677">
      <w:pPr>
        <w:pStyle w:val="Caption"/>
        <w:ind w:firstLine="720"/>
        <w:rPr>
          <w:del w:id="67" w:author="Jack Jackson" w:date="2021-05-13T08:29:00Z"/>
          <w:rFonts w:ascii="Times New Roman" w:eastAsia="Times New Roman" w:hAnsi="Times New Roman" w:cs="Times New Roman"/>
          <w:i w:val="0"/>
          <w:iCs w:val="0"/>
          <w:color w:val="auto"/>
          <w:sz w:val="24"/>
          <w:szCs w:val="24"/>
        </w:rPr>
      </w:pPr>
      <w:ins w:id="68" w:author="Jack Jackson" w:date="2021-05-13T21:20:00Z">
        <w:r w:rsidRPr="00931677">
          <w:rPr>
            <w:rFonts w:ascii="Times New Roman" w:eastAsia="Times New Roman" w:hAnsi="Times New Roman" w:cs="Times New Roman"/>
            <w:sz w:val="24"/>
            <w:szCs w:val="24"/>
          </w:rPr>
          <w:t xml:space="preserve">While the domain of paraphrase generation within machine learning is large and rich, there is limited work on combining the fields of paraphrase generation and controlled text generation. Past work on the controllable paraphrase generation has included, for example, using a “syntactic exemplar” sentence which provides syntactic guidance to the paraphrase generation while still maintaining the original meaning. This type of generation poses the problem of how to effectively obtain and choose exemplar sentences for generation and would be difficult to use for a prospective drag and drop system. Another method of controllable paraphrase generation involves giving a model both a sentence to paraphrase and reordering indices to guide generation to a specific order. Finally, a third method we propose is combining lexically constrained decoding with round-trip paraphrase generation. Lexically constrained decoding is a relatively new search method using a grid beam search to ensure the decoder of a model will find output </w:t>
        </w:r>
        <w:r w:rsidRPr="00931677">
          <w:rPr>
            <w:rFonts w:ascii="Times New Roman" w:eastAsia="Times New Roman" w:hAnsi="Times New Roman" w:cs="Times New Roman"/>
            <w:sz w:val="24"/>
            <w:szCs w:val="24"/>
          </w:rPr>
          <w:lastRenderedPageBreak/>
          <w:t>that includes specific lexical constraints. Through using the phrases within a sentence as the ordered constraints in lexically constrained decoding, a rudimentary drag and drop system can be created.</w:t>
        </w:r>
      </w:ins>
      <w:del w:id="69" w:author="Jack Jackson" w:date="2021-05-13T21:20:00Z">
        <w:r w:rsidR="00C57628" w:rsidRPr="005B0217" w:rsidDel="00931677">
          <w:rPr>
            <w:rFonts w:ascii="Times New Roman" w:eastAsia="Times New Roman" w:hAnsi="Times New Roman" w:cs="Times New Roman"/>
            <w:i w:val="0"/>
            <w:iCs w:val="0"/>
            <w:color w:val="auto"/>
            <w:sz w:val="24"/>
            <w:szCs w:val="24"/>
          </w:rPr>
          <w:delText xml:space="preserve">While the domain of paraphrase generation within machine learning is large and rich, there is limited work on </w:delText>
        </w:r>
        <w:r w:rsidR="00E93295" w:rsidRPr="005B0217" w:rsidDel="00931677">
          <w:rPr>
            <w:rFonts w:ascii="Times New Roman" w:eastAsia="Times New Roman" w:hAnsi="Times New Roman" w:cs="Times New Roman"/>
            <w:i w:val="0"/>
            <w:iCs w:val="0"/>
            <w:color w:val="auto"/>
            <w:sz w:val="24"/>
            <w:szCs w:val="24"/>
          </w:rPr>
          <w:delText>combining the fields of</w:delText>
        </w:r>
        <w:r w:rsidR="00C57628" w:rsidRPr="005B0217" w:rsidDel="00931677">
          <w:rPr>
            <w:rFonts w:ascii="Times New Roman" w:eastAsia="Times New Roman" w:hAnsi="Times New Roman" w:cs="Times New Roman"/>
            <w:i w:val="0"/>
            <w:iCs w:val="0"/>
            <w:color w:val="auto"/>
            <w:sz w:val="24"/>
            <w:szCs w:val="24"/>
          </w:rPr>
          <w:delText xml:space="preserve"> paraphrase generation</w:delText>
        </w:r>
        <w:r w:rsidR="00E93295" w:rsidRPr="005B0217" w:rsidDel="00931677">
          <w:rPr>
            <w:rFonts w:ascii="Times New Roman" w:eastAsia="Times New Roman" w:hAnsi="Times New Roman" w:cs="Times New Roman"/>
            <w:i w:val="0"/>
            <w:iCs w:val="0"/>
            <w:color w:val="auto"/>
            <w:sz w:val="24"/>
            <w:szCs w:val="24"/>
          </w:rPr>
          <w:delText xml:space="preserve"> and controlled text generation, instead most paraphrase generation relies on</w:delText>
        </w:r>
        <w:r w:rsidR="000F3696" w:rsidDel="00931677">
          <w:rPr>
            <w:rFonts w:ascii="Times New Roman" w:eastAsia="Times New Roman" w:hAnsi="Times New Roman" w:cs="Times New Roman"/>
            <w:i w:val="0"/>
            <w:iCs w:val="0"/>
            <w:color w:val="auto"/>
            <w:sz w:val="24"/>
            <w:szCs w:val="24"/>
          </w:rPr>
          <w:delText xml:space="preserve"> round</w:delText>
        </w:r>
        <w:r w:rsidR="008F4738" w:rsidDel="00931677">
          <w:rPr>
            <w:rFonts w:ascii="Times New Roman" w:eastAsia="Times New Roman" w:hAnsi="Times New Roman" w:cs="Times New Roman"/>
            <w:i w:val="0"/>
            <w:iCs w:val="0"/>
            <w:color w:val="auto"/>
            <w:sz w:val="24"/>
            <w:szCs w:val="24"/>
          </w:rPr>
          <w:delText>-</w:delText>
        </w:r>
        <w:r w:rsidR="000F3696" w:rsidDel="00931677">
          <w:rPr>
            <w:rFonts w:ascii="Times New Roman" w:eastAsia="Times New Roman" w:hAnsi="Times New Roman" w:cs="Times New Roman"/>
            <w:i w:val="0"/>
            <w:iCs w:val="0"/>
            <w:color w:val="auto"/>
            <w:sz w:val="24"/>
            <w:szCs w:val="24"/>
          </w:rPr>
          <w:delText>trip generation and</w:delText>
        </w:r>
        <w:r w:rsidR="00E93295" w:rsidRPr="005B0217" w:rsidDel="00931677">
          <w:rPr>
            <w:rFonts w:ascii="Times New Roman" w:eastAsia="Times New Roman" w:hAnsi="Times New Roman" w:cs="Times New Roman"/>
            <w:i w:val="0"/>
            <w:iCs w:val="0"/>
            <w:color w:val="auto"/>
            <w:sz w:val="24"/>
            <w:szCs w:val="24"/>
          </w:rPr>
          <w:delText xml:space="preserve"> beam search to obtain lexical diversity without any control</w:delText>
        </w:r>
        <w:r w:rsidR="00C57628" w:rsidRPr="005B0217" w:rsidDel="00931677">
          <w:rPr>
            <w:rFonts w:ascii="Times New Roman" w:eastAsia="Times New Roman" w:hAnsi="Times New Roman" w:cs="Times New Roman"/>
            <w:i w:val="0"/>
            <w:iCs w:val="0"/>
            <w:color w:val="auto"/>
            <w:sz w:val="24"/>
            <w:szCs w:val="24"/>
          </w:rPr>
          <w:delText>.</w:delText>
        </w:r>
        <w:r w:rsidR="00E93295" w:rsidRPr="005B0217" w:rsidDel="00931677">
          <w:rPr>
            <w:rFonts w:ascii="Times New Roman" w:eastAsia="Times New Roman" w:hAnsi="Times New Roman" w:cs="Times New Roman"/>
            <w:i w:val="0"/>
            <w:iCs w:val="0"/>
            <w:color w:val="auto"/>
            <w:sz w:val="24"/>
            <w:szCs w:val="24"/>
          </w:rPr>
          <w:delText xml:space="preserve"> Past work on the controllable paraphrase generation</w:delText>
        </w:r>
        <w:r w:rsidR="00C918D0" w:rsidRPr="005B0217" w:rsidDel="00931677">
          <w:rPr>
            <w:rFonts w:ascii="Times New Roman" w:eastAsia="Times New Roman" w:hAnsi="Times New Roman" w:cs="Times New Roman"/>
            <w:i w:val="0"/>
            <w:iCs w:val="0"/>
            <w:color w:val="auto"/>
            <w:sz w:val="24"/>
            <w:szCs w:val="24"/>
          </w:rPr>
          <w:delText xml:space="preserve"> </w:delText>
        </w:r>
        <w:r w:rsidR="00E93295" w:rsidRPr="005B0217" w:rsidDel="00931677">
          <w:rPr>
            <w:rFonts w:ascii="Times New Roman" w:eastAsia="Times New Roman" w:hAnsi="Times New Roman" w:cs="Times New Roman"/>
            <w:i w:val="0"/>
            <w:iCs w:val="0"/>
            <w:color w:val="auto"/>
            <w:sz w:val="24"/>
            <w:szCs w:val="24"/>
          </w:rPr>
          <w:delText>has included, for example, using a “syntactic exemplar” sentence which provides syntactic guidance to the paraphrase generation while still maintain the original meaning</w:delText>
        </w:r>
        <w:r w:rsidR="00544B8F" w:rsidRPr="005B0217" w:rsidDel="00931677">
          <w:rPr>
            <w:rFonts w:ascii="Times New Roman" w:eastAsia="Times New Roman" w:hAnsi="Times New Roman" w:cs="Times New Roman"/>
            <w:i w:val="0"/>
            <w:iCs w:val="0"/>
            <w:color w:val="auto"/>
            <w:sz w:val="24"/>
            <w:szCs w:val="24"/>
          </w:rPr>
          <w:delText>.</w:delText>
        </w:r>
        <w:r w:rsidR="00C72C61" w:rsidRPr="005B0217" w:rsidDel="00931677">
          <w:rPr>
            <w:rStyle w:val="FootnoteReference"/>
            <w:rFonts w:ascii="Times New Roman" w:eastAsia="Times New Roman" w:hAnsi="Times New Roman" w:cs="Times New Roman"/>
            <w:i w:val="0"/>
            <w:iCs w:val="0"/>
            <w:color w:val="auto"/>
            <w:sz w:val="24"/>
            <w:szCs w:val="24"/>
          </w:rPr>
          <w:footnoteReference w:id="2"/>
        </w:r>
        <w:r w:rsidR="00544B8F" w:rsidRPr="005B0217" w:rsidDel="00931677">
          <w:rPr>
            <w:rFonts w:ascii="Times New Roman" w:eastAsia="Times New Roman" w:hAnsi="Times New Roman" w:cs="Times New Roman"/>
            <w:i w:val="0"/>
            <w:iCs w:val="0"/>
            <w:color w:val="auto"/>
            <w:sz w:val="24"/>
            <w:szCs w:val="24"/>
          </w:rPr>
          <w:delText xml:space="preserve"> This type of generation poses the problem of how to effectively obtain and choose exemplar sentences for generation</w:delText>
        </w:r>
        <w:r w:rsidR="00295A35" w:rsidDel="00931677">
          <w:rPr>
            <w:rFonts w:ascii="Times New Roman" w:eastAsia="Times New Roman" w:hAnsi="Times New Roman" w:cs="Times New Roman"/>
            <w:i w:val="0"/>
            <w:iCs w:val="0"/>
            <w:color w:val="auto"/>
            <w:sz w:val="24"/>
            <w:szCs w:val="24"/>
          </w:rPr>
          <w:delText xml:space="preserve"> and would be difficult to use for a drag and drop system</w:delText>
        </w:r>
        <w:r w:rsidR="00544B8F" w:rsidRPr="005B0217" w:rsidDel="00931677">
          <w:rPr>
            <w:rFonts w:ascii="Times New Roman" w:eastAsia="Times New Roman" w:hAnsi="Times New Roman" w:cs="Times New Roman"/>
            <w:i w:val="0"/>
            <w:iCs w:val="0"/>
            <w:color w:val="auto"/>
            <w:sz w:val="24"/>
            <w:szCs w:val="24"/>
          </w:rPr>
          <w:delText xml:space="preserve">. Another method of controllable paraphrase generation involves </w:delText>
        </w:r>
        <w:r w:rsidR="00BD498B" w:rsidRPr="005B0217" w:rsidDel="00931677">
          <w:rPr>
            <w:rFonts w:ascii="Times New Roman" w:eastAsia="Times New Roman" w:hAnsi="Times New Roman" w:cs="Times New Roman"/>
            <w:i w:val="0"/>
            <w:iCs w:val="0"/>
            <w:color w:val="auto"/>
            <w:sz w:val="24"/>
            <w:szCs w:val="24"/>
          </w:rPr>
          <w:delText>giving a model both a sentence to paraphrase and reordering indices</w:delText>
        </w:r>
        <w:r w:rsidR="00295A35" w:rsidDel="00931677">
          <w:rPr>
            <w:rFonts w:ascii="Times New Roman" w:eastAsia="Times New Roman" w:hAnsi="Times New Roman" w:cs="Times New Roman"/>
            <w:i w:val="0"/>
            <w:iCs w:val="0"/>
            <w:color w:val="auto"/>
            <w:sz w:val="24"/>
            <w:szCs w:val="24"/>
          </w:rPr>
          <w:delText xml:space="preserve"> to guide generation to a specific order</w:delText>
        </w:r>
        <w:r w:rsidR="00C72C61" w:rsidRPr="005B0217" w:rsidDel="00931677">
          <w:rPr>
            <w:rFonts w:ascii="Times New Roman" w:eastAsia="Times New Roman" w:hAnsi="Times New Roman" w:cs="Times New Roman"/>
            <w:i w:val="0"/>
            <w:iCs w:val="0"/>
            <w:color w:val="auto"/>
            <w:sz w:val="24"/>
            <w:szCs w:val="24"/>
          </w:rPr>
          <w:delText>.</w:delText>
        </w:r>
        <w:r w:rsidR="00C72C61" w:rsidRPr="005B0217" w:rsidDel="00931677">
          <w:rPr>
            <w:rStyle w:val="FootnoteReference"/>
            <w:rFonts w:ascii="Times New Roman" w:eastAsia="Times New Roman" w:hAnsi="Times New Roman" w:cs="Times New Roman"/>
            <w:i w:val="0"/>
            <w:iCs w:val="0"/>
            <w:color w:val="auto"/>
            <w:sz w:val="24"/>
            <w:szCs w:val="24"/>
          </w:rPr>
          <w:footnoteReference w:id="3"/>
        </w:r>
        <w:r w:rsidR="00BD498B" w:rsidRPr="005B0217" w:rsidDel="00931677">
          <w:rPr>
            <w:rFonts w:ascii="Times New Roman" w:eastAsia="Times New Roman" w:hAnsi="Times New Roman" w:cs="Times New Roman"/>
            <w:i w:val="0"/>
            <w:iCs w:val="0"/>
            <w:color w:val="auto"/>
            <w:sz w:val="24"/>
            <w:szCs w:val="24"/>
          </w:rPr>
          <w:delText xml:space="preserve"> </w:delText>
        </w:r>
        <w:r w:rsidR="00702716" w:rsidRPr="005B0217" w:rsidDel="00931677">
          <w:rPr>
            <w:rFonts w:ascii="Times New Roman" w:eastAsia="Times New Roman" w:hAnsi="Times New Roman" w:cs="Times New Roman"/>
            <w:i w:val="0"/>
            <w:iCs w:val="0"/>
            <w:color w:val="auto"/>
            <w:sz w:val="24"/>
            <w:szCs w:val="24"/>
          </w:rPr>
          <w:delText>Finally, a third method we propose is combi</w:delText>
        </w:r>
        <w:r w:rsidR="00970736" w:rsidRPr="005B0217" w:rsidDel="00931677">
          <w:rPr>
            <w:rFonts w:ascii="Times New Roman" w:eastAsia="Times New Roman" w:hAnsi="Times New Roman" w:cs="Times New Roman"/>
            <w:i w:val="0"/>
            <w:iCs w:val="0"/>
            <w:color w:val="auto"/>
            <w:sz w:val="24"/>
            <w:szCs w:val="24"/>
          </w:rPr>
          <w:delText>ni</w:delText>
        </w:r>
        <w:r w:rsidR="00702716" w:rsidRPr="005B0217" w:rsidDel="00931677">
          <w:rPr>
            <w:rFonts w:ascii="Times New Roman" w:eastAsia="Times New Roman" w:hAnsi="Times New Roman" w:cs="Times New Roman"/>
            <w:i w:val="0"/>
            <w:iCs w:val="0"/>
            <w:color w:val="auto"/>
            <w:sz w:val="24"/>
            <w:szCs w:val="24"/>
          </w:rPr>
          <w:delText xml:space="preserve">ng lexically constrained decoding with </w:delText>
        </w:r>
        <w:r w:rsidR="000F3696" w:rsidDel="00931677">
          <w:rPr>
            <w:rFonts w:ascii="Times New Roman" w:eastAsia="Times New Roman" w:hAnsi="Times New Roman" w:cs="Times New Roman"/>
            <w:i w:val="0"/>
            <w:iCs w:val="0"/>
            <w:color w:val="auto"/>
            <w:sz w:val="24"/>
            <w:szCs w:val="24"/>
          </w:rPr>
          <w:delText>round</w:delText>
        </w:r>
        <w:r w:rsidR="008F4738" w:rsidDel="00931677">
          <w:rPr>
            <w:rFonts w:ascii="Times New Roman" w:eastAsia="Times New Roman" w:hAnsi="Times New Roman" w:cs="Times New Roman"/>
            <w:i w:val="0"/>
            <w:iCs w:val="0"/>
            <w:color w:val="auto"/>
            <w:sz w:val="24"/>
            <w:szCs w:val="24"/>
          </w:rPr>
          <w:delText>-</w:delText>
        </w:r>
        <w:r w:rsidR="000F3696" w:rsidDel="00931677">
          <w:rPr>
            <w:rFonts w:ascii="Times New Roman" w:eastAsia="Times New Roman" w:hAnsi="Times New Roman" w:cs="Times New Roman"/>
            <w:i w:val="0"/>
            <w:iCs w:val="0"/>
            <w:color w:val="auto"/>
            <w:sz w:val="24"/>
            <w:szCs w:val="24"/>
          </w:rPr>
          <w:delText xml:space="preserve">trip </w:delText>
        </w:r>
        <w:r w:rsidR="00702716" w:rsidRPr="005B0217" w:rsidDel="00931677">
          <w:rPr>
            <w:rFonts w:ascii="Times New Roman" w:eastAsia="Times New Roman" w:hAnsi="Times New Roman" w:cs="Times New Roman"/>
            <w:i w:val="0"/>
            <w:iCs w:val="0"/>
            <w:color w:val="auto"/>
            <w:sz w:val="24"/>
            <w:szCs w:val="24"/>
          </w:rPr>
          <w:delText>paraphrase generation.</w:delText>
        </w:r>
      </w:del>
    </w:p>
    <w:p w14:paraId="75C110C6" w14:textId="4CEA92ED" w:rsidR="008E3256" w:rsidRDefault="008E3256">
      <w:pPr>
        <w:ind w:firstLine="720"/>
        <w:rPr>
          <w:ins w:id="74" w:author="Jack Jackson" w:date="2021-05-13T08:29:00Z"/>
        </w:rPr>
        <w:pPrChange w:id="75" w:author="Jack Jackson" w:date="2021-05-13T10:10:00Z">
          <w:pPr/>
        </w:pPrChange>
      </w:pPr>
    </w:p>
    <w:p w14:paraId="6AF6330E" w14:textId="77777777" w:rsidR="008E3256" w:rsidRPr="008E3256" w:rsidRDefault="008E3256" w:rsidP="00931677">
      <w:pPr>
        <w:pStyle w:val="Caption"/>
        <w:rPr>
          <w:ins w:id="76" w:author="Jack Jackson" w:date="2021-05-13T08:29:00Z"/>
          <w:rPrChange w:id="77" w:author="Jack Jackson" w:date="2021-05-13T08:29:00Z">
            <w:rPr>
              <w:ins w:id="78" w:author="Jack Jackson" w:date="2021-05-13T08:29:00Z"/>
              <w:rFonts w:ascii="Arial" w:eastAsia="Arial" w:hAnsi="Arial" w:cs="Arial"/>
              <w:color w:val="auto"/>
              <w:sz w:val="28"/>
              <w:szCs w:val="28"/>
            </w:rPr>
          </w:rPrChange>
        </w:rPr>
        <w:pPrChange w:id="79" w:author="Jack Jackson" w:date="2021-05-13T21:20:00Z">
          <w:pPr>
            <w:pStyle w:val="Caption"/>
          </w:pPr>
        </w:pPrChange>
      </w:pPr>
    </w:p>
    <w:p w14:paraId="2C530594" w14:textId="2F0C179E" w:rsidR="0068496A" w:rsidRPr="0068496A" w:rsidRDefault="008E3256" w:rsidP="0068496A">
      <w:pPr>
        <w:pStyle w:val="Caption"/>
        <w:rPr>
          <w:ins w:id="80" w:author="Jack Jackson" w:date="2021-05-13T09:03:00Z"/>
          <w:rFonts w:ascii="Arial" w:eastAsia="Arial" w:hAnsi="Arial" w:cs="Arial"/>
          <w:color w:val="auto"/>
          <w:sz w:val="28"/>
          <w:szCs w:val="28"/>
          <w:rPrChange w:id="81" w:author="Jack Jackson" w:date="2021-05-13T22:10:00Z">
            <w:rPr>
              <w:ins w:id="82" w:author="Jack Jackson" w:date="2021-05-13T09:03:00Z"/>
              <w:rFonts w:ascii="Arial" w:eastAsia="Arial" w:hAnsi="Arial" w:cs="Arial"/>
              <w:color w:val="auto"/>
              <w:sz w:val="28"/>
              <w:szCs w:val="28"/>
            </w:rPr>
          </w:rPrChange>
        </w:rPr>
        <w:pPrChange w:id="83" w:author="Jack Jackson" w:date="2021-05-13T22:10:00Z">
          <w:pPr>
            <w:pStyle w:val="Caption"/>
          </w:pPr>
        </w:pPrChange>
      </w:pPr>
      <w:ins w:id="84" w:author="Jack Jackson" w:date="2021-05-13T08:29:00Z">
        <w:r>
          <w:rPr>
            <w:rFonts w:ascii="Arial" w:eastAsia="Arial" w:hAnsi="Arial" w:cs="Arial"/>
            <w:color w:val="auto"/>
            <w:sz w:val="28"/>
            <w:szCs w:val="28"/>
          </w:rPr>
          <w:t>Approach</w:t>
        </w:r>
      </w:ins>
    </w:p>
    <w:p w14:paraId="36BC1862" w14:textId="6AF06F03" w:rsidR="001E5340" w:rsidRDefault="0068496A" w:rsidP="001E5340">
      <w:pPr>
        <w:ind w:firstLine="720"/>
        <w:rPr>
          <w:ins w:id="85" w:author="Jack Jackson" w:date="2021-05-13T22:20:00Z"/>
          <w:rFonts w:ascii="Times New Roman" w:eastAsia="Times New Roman" w:hAnsi="Times New Roman" w:cs="Times New Roman"/>
          <w:sz w:val="24"/>
          <w:szCs w:val="24"/>
        </w:rPr>
      </w:pPr>
      <w:ins w:id="86" w:author="Jack Jackson" w:date="2021-05-13T22:13:00Z">
        <w:r>
          <w:rPr>
            <w:rFonts w:ascii="Times New Roman" w:eastAsia="Times New Roman" w:hAnsi="Times New Roman" w:cs="Times New Roman"/>
            <w:sz w:val="24"/>
            <w:szCs w:val="24"/>
          </w:rPr>
          <w:t xml:space="preserve">As our project is based on April </w:t>
        </w:r>
        <w:proofErr w:type="spellStart"/>
        <w:r>
          <w:rPr>
            <w:rFonts w:ascii="Times New Roman" w:eastAsia="Times New Roman" w:hAnsi="Times New Roman" w:cs="Times New Roman"/>
            <w:sz w:val="24"/>
            <w:szCs w:val="24"/>
          </w:rPr>
          <w:t>Volzer’s</w:t>
        </w:r>
        <w:proofErr w:type="spellEnd"/>
        <w:r>
          <w:rPr>
            <w:rFonts w:ascii="Times New Roman" w:eastAsia="Times New Roman" w:hAnsi="Times New Roman" w:cs="Times New Roman"/>
            <w:sz w:val="24"/>
            <w:szCs w:val="24"/>
          </w:rPr>
          <w:t xml:space="preserve"> original system, our approach continues using</w:t>
        </w:r>
      </w:ins>
      <w:ins w:id="87" w:author="Jack Jackson" w:date="2021-05-13T22:12:00Z">
        <w:r>
          <w:rPr>
            <w:rFonts w:ascii="Times New Roman" w:eastAsia="Times New Roman" w:hAnsi="Times New Roman" w:cs="Times New Roman"/>
            <w:sz w:val="24"/>
            <w:szCs w:val="24"/>
          </w:rPr>
          <w:t xml:space="preserve"> a Vue.js front</w:t>
        </w:r>
      </w:ins>
      <w:ins w:id="88" w:author="Jack Jackson" w:date="2021-05-13T22:13:00Z">
        <w:r>
          <w:rPr>
            <w:rFonts w:ascii="Times New Roman" w:eastAsia="Times New Roman" w:hAnsi="Times New Roman" w:cs="Times New Roman"/>
            <w:sz w:val="24"/>
            <w:szCs w:val="24"/>
          </w:rPr>
          <w:t xml:space="preserve"> end</w:t>
        </w:r>
      </w:ins>
      <w:ins w:id="89" w:author="Jack Jackson" w:date="2021-05-13T22:14:00Z">
        <w:r>
          <w:rPr>
            <w:rFonts w:ascii="Times New Roman" w:eastAsia="Times New Roman" w:hAnsi="Times New Roman" w:cs="Times New Roman"/>
            <w:sz w:val="24"/>
            <w:szCs w:val="24"/>
          </w:rPr>
          <w:t xml:space="preserve"> along with a Flask back end. As Hugging Face’s </w:t>
        </w:r>
      </w:ins>
      <w:ins w:id="90" w:author="Jack Jackson" w:date="2021-05-13T22:15:00Z">
        <w:r>
          <w:rPr>
            <w:rFonts w:ascii="Times New Roman" w:eastAsia="Times New Roman" w:hAnsi="Times New Roman" w:cs="Times New Roman"/>
            <w:sz w:val="24"/>
            <w:szCs w:val="24"/>
          </w:rPr>
          <w:t>Transformers</w:t>
        </w:r>
      </w:ins>
      <w:ins w:id="91" w:author="Jack Jackson" w:date="2021-05-13T22:14:00Z">
        <w:r>
          <w:rPr>
            <w:rFonts w:ascii="Times New Roman" w:eastAsia="Times New Roman" w:hAnsi="Times New Roman" w:cs="Times New Roman"/>
            <w:sz w:val="24"/>
            <w:szCs w:val="24"/>
          </w:rPr>
          <w:t xml:space="preserve"> </w:t>
        </w:r>
      </w:ins>
      <w:ins w:id="92" w:author="Jack Jackson" w:date="2021-05-13T22:15:00Z">
        <w:r>
          <w:rPr>
            <w:rFonts w:ascii="Times New Roman" w:eastAsia="Times New Roman" w:hAnsi="Times New Roman" w:cs="Times New Roman"/>
            <w:sz w:val="24"/>
            <w:szCs w:val="24"/>
          </w:rPr>
          <w:t xml:space="preserve">does not yet support lexically constrained decoding, we were forced to find a new </w:t>
        </w:r>
      </w:ins>
      <w:ins w:id="93" w:author="Jack Jackson" w:date="2021-05-13T10:04:00Z">
        <w:r w:rsidR="00383F59">
          <w:rPr>
            <w:rFonts w:ascii="Times New Roman" w:eastAsia="Times New Roman" w:hAnsi="Times New Roman" w:cs="Times New Roman"/>
            <w:sz w:val="24"/>
            <w:szCs w:val="24"/>
          </w:rPr>
          <w:t>machine learning library</w:t>
        </w:r>
      </w:ins>
      <w:ins w:id="94" w:author="Jack Jackson" w:date="2021-05-13T22:16:00Z">
        <w:r>
          <w:rPr>
            <w:rFonts w:ascii="Times New Roman" w:eastAsia="Times New Roman" w:hAnsi="Times New Roman" w:cs="Times New Roman"/>
            <w:sz w:val="24"/>
            <w:szCs w:val="24"/>
          </w:rPr>
          <w:t xml:space="preserve"> </w:t>
        </w:r>
      </w:ins>
      <w:ins w:id="95" w:author="Jack Jackson" w:date="2021-05-13T21:20:00Z">
        <w:r w:rsidR="00931677">
          <w:rPr>
            <w:rFonts w:ascii="Times New Roman" w:eastAsia="Times New Roman" w:hAnsi="Times New Roman" w:cs="Times New Roman"/>
            <w:sz w:val="24"/>
            <w:szCs w:val="24"/>
          </w:rPr>
          <w:t xml:space="preserve">capable </w:t>
        </w:r>
      </w:ins>
      <w:ins w:id="96" w:author="Jack Jackson" w:date="2021-05-13T10:04:00Z">
        <w:r w:rsidR="00383F59">
          <w:rPr>
            <w:rFonts w:ascii="Times New Roman" w:eastAsia="Times New Roman" w:hAnsi="Times New Roman" w:cs="Times New Roman"/>
            <w:sz w:val="24"/>
            <w:szCs w:val="24"/>
          </w:rPr>
          <w:t>of lexically constrained decoding</w:t>
        </w:r>
      </w:ins>
      <w:ins w:id="97" w:author="Jack Jackson" w:date="2021-05-13T22:16:00Z">
        <w:r>
          <w:rPr>
            <w:rFonts w:ascii="Times New Roman" w:eastAsia="Times New Roman" w:hAnsi="Times New Roman" w:cs="Times New Roman"/>
            <w:sz w:val="24"/>
            <w:szCs w:val="24"/>
          </w:rPr>
          <w:t xml:space="preserve">. This library </w:t>
        </w:r>
      </w:ins>
      <w:ins w:id="98" w:author="Jack Jackson" w:date="2021-05-13T22:30:00Z">
        <w:r w:rsidR="00793371">
          <w:rPr>
            <w:rFonts w:ascii="Times New Roman" w:eastAsia="Times New Roman" w:hAnsi="Times New Roman" w:cs="Times New Roman"/>
            <w:sz w:val="24"/>
            <w:szCs w:val="24"/>
          </w:rPr>
          <w:t>was also</w:t>
        </w:r>
      </w:ins>
      <w:ins w:id="99" w:author="Jack Jackson" w:date="2021-05-13T22:16:00Z">
        <w:r>
          <w:rPr>
            <w:rFonts w:ascii="Times New Roman" w:eastAsia="Times New Roman" w:hAnsi="Times New Roman" w:cs="Times New Roman"/>
            <w:sz w:val="24"/>
            <w:szCs w:val="24"/>
          </w:rPr>
          <w:t xml:space="preserve"> required to have pre-trained </w:t>
        </w:r>
      </w:ins>
      <w:ins w:id="100" w:author="Jack Jackson" w:date="2021-05-13T22:17:00Z">
        <w:r>
          <w:rPr>
            <w:rFonts w:ascii="Times New Roman" w:eastAsia="Times New Roman" w:hAnsi="Times New Roman" w:cs="Times New Roman"/>
            <w:sz w:val="24"/>
            <w:szCs w:val="24"/>
          </w:rPr>
          <w:t xml:space="preserve">translation </w:t>
        </w:r>
      </w:ins>
      <w:ins w:id="101" w:author="Jack Jackson" w:date="2021-05-13T22:16:00Z">
        <w:r>
          <w:rPr>
            <w:rFonts w:ascii="Times New Roman" w:eastAsia="Times New Roman" w:hAnsi="Times New Roman" w:cs="Times New Roman"/>
            <w:sz w:val="24"/>
            <w:szCs w:val="24"/>
          </w:rPr>
          <w:t xml:space="preserve">models, </w:t>
        </w:r>
      </w:ins>
      <w:ins w:id="102" w:author="Jack Jackson" w:date="2021-05-13T10:06:00Z">
        <w:r w:rsidR="00383F59">
          <w:rPr>
            <w:rFonts w:ascii="Times New Roman" w:eastAsia="Times New Roman" w:hAnsi="Times New Roman" w:cs="Times New Roman"/>
            <w:sz w:val="24"/>
            <w:szCs w:val="24"/>
          </w:rPr>
          <w:t>as we did not have the time or resources to train our own model</w:t>
        </w:r>
      </w:ins>
      <w:ins w:id="103" w:author="Jack Jackson" w:date="2021-05-13T10:04:00Z">
        <w:r w:rsidR="00383F59">
          <w:rPr>
            <w:rFonts w:ascii="Times New Roman" w:eastAsia="Times New Roman" w:hAnsi="Times New Roman" w:cs="Times New Roman"/>
            <w:sz w:val="24"/>
            <w:szCs w:val="24"/>
          </w:rPr>
          <w:t>.</w:t>
        </w:r>
      </w:ins>
      <w:ins w:id="104" w:author="Jack Jackson" w:date="2021-05-13T10:05:00Z">
        <w:r w:rsidR="00383F59">
          <w:rPr>
            <w:rFonts w:ascii="Times New Roman" w:eastAsia="Times New Roman" w:hAnsi="Times New Roman" w:cs="Times New Roman"/>
            <w:sz w:val="24"/>
            <w:szCs w:val="24"/>
          </w:rPr>
          <w:t xml:space="preserve"> The only library which </w:t>
        </w:r>
      </w:ins>
      <w:ins w:id="105" w:author="Jack Jackson" w:date="2021-05-13T22:06:00Z">
        <w:r w:rsidR="001B7390">
          <w:rPr>
            <w:rFonts w:ascii="Times New Roman" w:eastAsia="Times New Roman" w:hAnsi="Times New Roman" w:cs="Times New Roman"/>
            <w:sz w:val="24"/>
            <w:szCs w:val="24"/>
          </w:rPr>
          <w:t xml:space="preserve">currently </w:t>
        </w:r>
      </w:ins>
      <w:ins w:id="106" w:author="Jack Jackson" w:date="2021-05-13T21:21:00Z">
        <w:r w:rsidR="00931677">
          <w:rPr>
            <w:rFonts w:ascii="Times New Roman" w:eastAsia="Times New Roman" w:hAnsi="Times New Roman" w:cs="Times New Roman"/>
            <w:sz w:val="24"/>
            <w:szCs w:val="24"/>
          </w:rPr>
          <w:t>fulfill</w:t>
        </w:r>
      </w:ins>
      <w:ins w:id="107" w:author="Jack Jackson" w:date="2021-05-13T22:06:00Z">
        <w:r w:rsidR="001B7390">
          <w:rPr>
            <w:rFonts w:ascii="Times New Roman" w:eastAsia="Times New Roman" w:hAnsi="Times New Roman" w:cs="Times New Roman"/>
            <w:sz w:val="24"/>
            <w:szCs w:val="24"/>
          </w:rPr>
          <w:t>s</w:t>
        </w:r>
      </w:ins>
      <w:ins w:id="108" w:author="Jack Jackson" w:date="2021-05-13T10:05:00Z">
        <w:r w:rsidR="00383F59">
          <w:rPr>
            <w:rFonts w:ascii="Times New Roman" w:eastAsia="Times New Roman" w:hAnsi="Times New Roman" w:cs="Times New Roman"/>
            <w:sz w:val="24"/>
            <w:szCs w:val="24"/>
          </w:rPr>
          <w:t xml:space="preserve"> both of those conditions is the </w:t>
        </w:r>
        <w:proofErr w:type="spellStart"/>
        <w:r w:rsidR="00383F59">
          <w:rPr>
            <w:rFonts w:ascii="Times New Roman" w:eastAsia="Times New Roman" w:hAnsi="Times New Roman" w:cs="Times New Roman"/>
            <w:sz w:val="24"/>
            <w:szCs w:val="24"/>
          </w:rPr>
          <w:t>Fairseq</w:t>
        </w:r>
      </w:ins>
      <w:proofErr w:type="spellEnd"/>
      <w:ins w:id="109" w:author="Jack Jackson" w:date="2021-05-13T22:17:00Z">
        <w:r>
          <w:rPr>
            <w:rFonts w:ascii="Times New Roman" w:eastAsia="Times New Roman" w:hAnsi="Times New Roman" w:cs="Times New Roman"/>
            <w:sz w:val="24"/>
            <w:szCs w:val="24"/>
          </w:rPr>
          <w:t xml:space="preserve"> machine learning</w:t>
        </w:r>
      </w:ins>
      <w:ins w:id="110" w:author="Jack Jackson" w:date="2021-05-13T10:05:00Z">
        <w:r w:rsidR="00383F59">
          <w:rPr>
            <w:rFonts w:ascii="Times New Roman" w:eastAsia="Times New Roman" w:hAnsi="Times New Roman" w:cs="Times New Roman"/>
            <w:sz w:val="24"/>
            <w:szCs w:val="24"/>
          </w:rPr>
          <w:t xml:space="preserve"> sequence modeling toolkit built by Facebook AI. </w:t>
        </w:r>
      </w:ins>
    </w:p>
    <w:p w14:paraId="4941653A" w14:textId="041B8F63" w:rsidR="001B7390" w:rsidRDefault="0068496A" w:rsidP="001E5340">
      <w:pPr>
        <w:ind w:firstLine="720"/>
        <w:rPr>
          <w:ins w:id="111" w:author="Jack Jackson" w:date="2021-05-13T22:27:00Z"/>
          <w:rFonts w:ascii="Times New Roman" w:eastAsia="Times New Roman" w:hAnsi="Times New Roman" w:cs="Times New Roman"/>
          <w:sz w:val="24"/>
          <w:szCs w:val="24"/>
        </w:rPr>
      </w:pPr>
      <w:ins w:id="112" w:author="Jack Jackson" w:date="2021-05-13T22:18:00Z">
        <w:r>
          <w:rPr>
            <w:rFonts w:ascii="Times New Roman" w:eastAsia="Times New Roman" w:hAnsi="Times New Roman" w:cs="Times New Roman"/>
            <w:sz w:val="24"/>
            <w:szCs w:val="24"/>
          </w:rPr>
          <w:t>As</w:t>
        </w:r>
      </w:ins>
      <w:ins w:id="113" w:author="Jack Jackson" w:date="2021-05-13T22:17:00Z">
        <w:r>
          <w:rPr>
            <w:rFonts w:ascii="Times New Roman" w:eastAsia="Times New Roman" w:hAnsi="Times New Roman" w:cs="Times New Roman"/>
            <w:sz w:val="24"/>
            <w:szCs w:val="24"/>
          </w:rPr>
          <w:t xml:space="preserve"> </w:t>
        </w:r>
      </w:ins>
      <w:ins w:id="114" w:author="Jack Jackson" w:date="2021-05-13T22:18:00Z">
        <w:r>
          <w:rPr>
            <w:rFonts w:ascii="Times New Roman" w:eastAsia="Times New Roman" w:hAnsi="Times New Roman" w:cs="Times New Roman"/>
            <w:sz w:val="24"/>
            <w:szCs w:val="24"/>
          </w:rPr>
          <w:t>the</w:t>
        </w:r>
      </w:ins>
      <w:ins w:id="115" w:author="Jack Jackson" w:date="2021-05-13T22:17:00Z">
        <w:r>
          <w:rPr>
            <w:rFonts w:ascii="Times New Roman" w:eastAsia="Times New Roman" w:hAnsi="Times New Roman" w:cs="Times New Roman"/>
            <w:sz w:val="24"/>
            <w:szCs w:val="24"/>
          </w:rPr>
          <w:t xml:space="preserve"> model for round-trip </w:t>
        </w:r>
        <w:proofErr w:type="gramStart"/>
        <w:r>
          <w:rPr>
            <w:rFonts w:ascii="Times New Roman" w:eastAsia="Times New Roman" w:hAnsi="Times New Roman" w:cs="Times New Roman"/>
            <w:sz w:val="24"/>
            <w:szCs w:val="24"/>
          </w:rPr>
          <w:t>translation</w:t>
        </w:r>
        <w:proofErr w:type="gramEnd"/>
        <w:r>
          <w:rPr>
            <w:rFonts w:ascii="Times New Roman" w:eastAsia="Times New Roman" w:hAnsi="Times New Roman" w:cs="Times New Roman"/>
            <w:sz w:val="24"/>
            <w:szCs w:val="24"/>
          </w:rPr>
          <w:t xml:space="preserve"> w</w:t>
        </w:r>
      </w:ins>
      <w:ins w:id="116" w:author="Jack Jackson" w:date="2021-05-13T09:04:00Z">
        <w:r w:rsidR="00A70E95">
          <w:rPr>
            <w:rFonts w:ascii="Times New Roman" w:eastAsia="Times New Roman" w:hAnsi="Times New Roman" w:cs="Times New Roman"/>
            <w:sz w:val="24"/>
            <w:szCs w:val="24"/>
          </w:rPr>
          <w:t xml:space="preserve">e </w:t>
        </w:r>
      </w:ins>
      <w:ins w:id="117" w:author="Jack Jackson" w:date="2021-05-13T22:18:00Z">
        <w:r>
          <w:rPr>
            <w:rFonts w:ascii="Times New Roman" w:eastAsia="Times New Roman" w:hAnsi="Times New Roman" w:cs="Times New Roman"/>
            <w:sz w:val="24"/>
            <w:szCs w:val="24"/>
          </w:rPr>
          <w:t xml:space="preserve">chose </w:t>
        </w:r>
      </w:ins>
      <w:proofErr w:type="spellStart"/>
      <w:ins w:id="118" w:author="Jack Jackson" w:date="2021-05-13T09:04:00Z">
        <w:r w:rsidR="00A70E95">
          <w:rPr>
            <w:rFonts w:ascii="Times New Roman" w:eastAsia="Times New Roman" w:hAnsi="Times New Roman" w:cs="Times New Roman"/>
            <w:sz w:val="24"/>
            <w:szCs w:val="24"/>
          </w:rPr>
          <w:t>Fairseq’s</w:t>
        </w:r>
        <w:proofErr w:type="spellEnd"/>
        <w:r w:rsidR="00A70E95">
          <w:rPr>
            <w:rFonts w:ascii="Times New Roman" w:eastAsia="Times New Roman" w:hAnsi="Times New Roman" w:cs="Times New Roman"/>
            <w:sz w:val="24"/>
            <w:szCs w:val="24"/>
          </w:rPr>
          <w:t xml:space="preserve"> pretrained </w:t>
        </w:r>
      </w:ins>
      <w:proofErr w:type="spellStart"/>
      <w:ins w:id="119" w:author="Jack Jackson" w:date="2021-05-13T21:32:00Z">
        <w:r w:rsidR="00853883">
          <w:rPr>
            <w:rFonts w:ascii="Times New Roman" w:eastAsia="Times New Roman" w:hAnsi="Times New Roman" w:cs="Times New Roman"/>
            <w:sz w:val="24"/>
            <w:szCs w:val="24"/>
          </w:rPr>
          <w:t>mBAR</w:t>
        </w:r>
      </w:ins>
      <w:ins w:id="120" w:author="Jack Jackson" w:date="2021-05-13T22:17:00Z">
        <w:r>
          <w:rPr>
            <w:rFonts w:ascii="Times New Roman" w:eastAsia="Times New Roman" w:hAnsi="Times New Roman" w:cs="Times New Roman"/>
            <w:sz w:val="24"/>
            <w:szCs w:val="24"/>
          </w:rPr>
          <w:t>T</w:t>
        </w:r>
      </w:ins>
      <w:proofErr w:type="spellEnd"/>
      <w:ins w:id="121" w:author="Jack Jackson" w:date="2021-05-13T22:19:00Z">
        <w:r>
          <w:rPr>
            <w:rFonts w:ascii="Times New Roman" w:eastAsia="Times New Roman" w:hAnsi="Times New Roman" w:cs="Times New Roman"/>
            <w:sz w:val="24"/>
            <w:szCs w:val="24"/>
          </w:rPr>
          <w:t xml:space="preserve"> created by Facebook AI researchers</w:t>
        </w:r>
      </w:ins>
      <w:ins w:id="122" w:author="Jack Jackson" w:date="2021-05-13T21:32:00Z">
        <w:r w:rsidR="00853883">
          <w:rPr>
            <w:rFonts w:ascii="Times New Roman" w:eastAsia="Times New Roman" w:hAnsi="Times New Roman" w:cs="Times New Roman"/>
            <w:sz w:val="24"/>
            <w:szCs w:val="24"/>
          </w:rPr>
          <w:t xml:space="preserve">. </w:t>
        </w:r>
      </w:ins>
      <w:ins w:id="123" w:author="Jack Jackson" w:date="2021-05-13T21:36:00Z">
        <w:r w:rsidR="00853883" w:rsidRPr="00853883">
          <w:rPr>
            <w:rFonts w:ascii="Times New Roman" w:eastAsia="Times New Roman" w:hAnsi="Times New Roman" w:cs="Times New Roman"/>
            <w:sz w:val="24"/>
            <w:szCs w:val="24"/>
          </w:rPr>
          <w:t>MBART is a sequence-to-sequence denoising auto-encoder pretrained on large-scale monolingual corpora in many languages</w:t>
        </w:r>
      </w:ins>
      <w:ins w:id="124" w:author="Jack Jackson" w:date="2021-05-13T21:37:00Z">
        <w:r w:rsidR="00DB3F75">
          <w:rPr>
            <w:rFonts w:ascii="Times New Roman" w:eastAsia="Times New Roman" w:hAnsi="Times New Roman" w:cs="Times New Roman"/>
            <w:sz w:val="24"/>
            <w:szCs w:val="24"/>
          </w:rPr>
          <w:t xml:space="preserve">. </w:t>
        </w:r>
      </w:ins>
      <w:ins w:id="125" w:author="Jack Jackson" w:date="2021-05-13T21:38:00Z">
        <w:r w:rsidR="00DB3F75">
          <w:rPr>
            <w:rFonts w:ascii="Times New Roman" w:eastAsia="Times New Roman" w:hAnsi="Times New Roman" w:cs="Times New Roman"/>
            <w:sz w:val="24"/>
            <w:szCs w:val="24"/>
          </w:rPr>
          <w:t xml:space="preserve">MBART </w:t>
        </w:r>
      </w:ins>
      <w:ins w:id="126" w:author="Jack Jackson" w:date="2021-05-13T22:18:00Z">
        <w:r>
          <w:rPr>
            <w:rFonts w:ascii="Times New Roman" w:eastAsia="Times New Roman" w:hAnsi="Times New Roman" w:cs="Times New Roman"/>
            <w:sz w:val="24"/>
            <w:szCs w:val="24"/>
          </w:rPr>
          <w:t xml:space="preserve">also </w:t>
        </w:r>
      </w:ins>
      <w:ins w:id="127" w:author="Jack Jackson" w:date="2021-05-13T21:38:00Z">
        <w:r w:rsidR="00DB3F75">
          <w:rPr>
            <w:rFonts w:ascii="Times New Roman" w:eastAsia="Times New Roman" w:hAnsi="Times New Roman" w:cs="Times New Roman"/>
            <w:sz w:val="24"/>
            <w:szCs w:val="24"/>
          </w:rPr>
          <w:t xml:space="preserve">uses </w:t>
        </w:r>
      </w:ins>
      <w:ins w:id="128" w:author="Jack Jackson" w:date="2021-05-13T21:42:00Z">
        <w:r w:rsidR="00DB3F75">
          <w:rPr>
            <w:rFonts w:ascii="Times New Roman" w:eastAsia="Times New Roman" w:hAnsi="Times New Roman" w:cs="Times New Roman"/>
            <w:sz w:val="24"/>
            <w:szCs w:val="24"/>
          </w:rPr>
          <w:t xml:space="preserve">a sentence-piece </w:t>
        </w:r>
      </w:ins>
      <w:ins w:id="129" w:author="Jack Jackson" w:date="2021-05-13T21:41:00Z">
        <w:r w:rsidR="00DB3F75">
          <w:rPr>
            <w:rFonts w:ascii="Times New Roman" w:eastAsia="Times New Roman" w:hAnsi="Times New Roman" w:cs="Times New Roman"/>
            <w:sz w:val="24"/>
            <w:szCs w:val="24"/>
          </w:rPr>
          <w:t>Byte-Pair Encoding</w:t>
        </w:r>
      </w:ins>
      <w:ins w:id="130" w:author="Jack Jackson" w:date="2021-05-13T21:42:00Z">
        <w:r w:rsidR="00DB3F75">
          <w:rPr>
            <w:rFonts w:ascii="Times New Roman" w:eastAsia="Times New Roman" w:hAnsi="Times New Roman" w:cs="Times New Roman"/>
            <w:sz w:val="24"/>
            <w:szCs w:val="24"/>
          </w:rPr>
          <w:t xml:space="preserve"> model</w:t>
        </w:r>
      </w:ins>
      <w:ins w:id="131" w:author="Jack Jackson" w:date="2021-05-13T21:41:00Z">
        <w:r w:rsidR="00DB3F75">
          <w:rPr>
            <w:rFonts w:ascii="Times New Roman" w:eastAsia="Times New Roman" w:hAnsi="Times New Roman" w:cs="Times New Roman"/>
            <w:sz w:val="24"/>
            <w:szCs w:val="24"/>
          </w:rPr>
          <w:t xml:space="preserve"> for tokenization</w:t>
        </w:r>
      </w:ins>
      <w:ins w:id="132" w:author="Jack Jackson" w:date="2021-05-13T23:42:00Z">
        <w:r w:rsidR="00022E99">
          <w:rPr>
            <w:rFonts w:ascii="Times New Roman" w:eastAsia="Times New Roman" w:hAnsi="Times New Roman" w:cs="Times New Roman"/>
            <w:sz w:val="24"/>
            <w:szCs w:val="24"/>
          </w:rPr>
          <w:t xml:space="preserve"> (L</w:t>
        </w:r>
      </w:ins>
      <w:ins w:id="133" w:author="Jack Jackson" w:date="2021-05-13T23:43:00Z">
        <w:r w:rsidR="00022E99">
          <w:rPr>
            <w:rFonts w:ascii="Times New Roman" w:eastAsia="Times New Roman" w:hAnsi="Times New Roman" w:cs="Times New Roman"/>
            <w:sz w:val="24"/>
            <w:szCs w:val="24"/>
          </w:rPr>
          <w:t>iu et al., 2020)</w:t>
        </w:r>
      </w:ins>
      <w:ins w:id="134" w:author="Jack Jackson" w:date="2021-05-13T21:42:00Z">
        <w:r w:rsidR="00DB3F75">
          <w:rPr>
            <w:rFonts w:ascii="Times New Roman" w:eastAsia="Times New Roman" w:hAnsi="Times New Roman" w:cs="Times New Roman"/>
            <w:sz w:val="24"/>
            <w:szCs w:val="24"/>
          </w:rPr>
          <w:t>.</w:t>
        </w:r>
      </w:ins>
      <w:ins w:id="135" w:author="Jack Jackson" w:date="2021-05-13T21:43:00Z">
        <w:r w:rsidR="00DB3F75">
          <w:rPr>
            <w:rFonts w:ascii="Times New Roman" w:eastAsia="Times New Roman" w:hAnsi="Times New Roman" w:cs="Times New Roman"/>
            <w:sz w:val="24"/>
            <w:szCs w:val="24"/>
          </w:rPr>
          <w:t xml:space="preserve"> Out of all the pre-trained models within </w:t>
        </w:r>
        <w:proofErr w:type="spellStart"/>
        <w:r w:rsidR="00DB3F75">
          <w:rPr>
            <w:rFonts w:ascii="Times New Roman" w:eastAsia="Times New Roman" w:hAnsi="Times New Roman" w:cs="Times New Roman"/>
            <w:sz w:val="24"/>
            <w:szCs w:val="24"/>
          </w:rPr>
          <w:t>Fairseq</w:t>
        </w:r>
        <w:proofErr w:type="spellEnd"/>
        <w:r w:rsidR="00DB3F75">
          <w:rPr>
            <w:rFonts w:ascii="Times New Roman" w:eastAsia="Times New Roman" w:hAnsi="Times New Roman" w:cs="Times New Roman"/>
            <w:sz w:val="24"/>
            <w:szCs w:val="24"/>
          </w:rPr>
          <w:t xml:space="preserve">, </w:t>
        </w:r>
      </w:ins>
      <w:proofErr w:type="spellStart"/>
      <w:ins w:id="136" w:author="Jack Jackson" w:date="2021-05-13T22:09:00Z">
        <w:r w:rsidR="001B7390">
          <w:rPr>
            <w:rFonts w:ascii="Times New Roman" w:eastAsia="Times New Roman" w:hAnsi="Times New Roman" w:cs="Times New Roman"/>
            <w:sz w:val="24"/>
            <w:szCs w:val="24"/>
          </w:rPr>
          <w:t>m</w:t>
        </w:r>
      </w:ins>
      <w:ins w:id="137" w:author="Jack Jackson" w:date="2021-05-13T21:44:00Z">
        <w:r w:rsidR="00DB3F75">
          <w:rPr>
            <w:rFonts w:ascii="Times New Roman" w:eastAsia="Times New Roman" w:hAnsi="Times New Roman" w:cs="Times New Roman"/>
            <w:sz w:val="24"/>
            <w:szCs w:val="24"/>
          </w:rPr>
          <w:t>BART</w:t>
        </w:r>
        <w:proofErr w:type="spellEnd"/>
        <w:r w:rsidR="00DB3F75">
          <w:rPr>
            <w:rFonts w:ascii="Times New Roman" w:eastAsia="Times New Roman" w:hAnsi="Times New Roman" w:cs="Times New Roman"/>
            <w:sz w:val="24"/>
            <w:szCs w:val="24"/>
          </w:rPr>
          <w:t xml:space="preserve"> was chosen due to both its high translation quality and its multilingual </w:t>
        </w:r>
      </w:ins>
      <w:ins w:id="138" w:author="Jack Jackson" w:date="2021-05-13T22:09:00Z">
        <w:r>
          <w:rPr>
            <w:rFonts w:ascii="Times New Roman" w:eastAsia="Times New Roman" w:hAnsi="Times New Roman" w:cs="Times New Roman"/>
            <w:sz w:val="24"/>
            <w:szCs w:val="24"/>
          </w:rPr>
          <w:t>capability</w:t>
        </w:r>
      </w:ins>
      <w:ins w:id="139" w:author="Jack Jackson" w:date="2021-05-13T21:44:00Z">
        <w:r w:rsidR="00DB3F75">
          <w:rPr>
            <w:rFonts w:ascii="Times New Roman" w:eastAsia="Times New Roman" w:hAnsi="Times New Roman" w:cs="Times New Roman"/>
            <w:sz w:val="24"/>
            <w:szCs w:val="24"/>
          </w:rPr>
          <w:t xml:space="preserve">. As </w:t>
        </w:r>
        <w:proofErr w:type="spellStart"/>
        <w:r w:rsidR="00DB3F75">
          <w:rPr>
            <w:rFonts w:ascii="Times New Roman" w:eastAsia="Times New Roman" w:hAnsi="Times New Roman" w:cs="Times New Roman"/>
            <w:sz w:val="24"/>
            <w:szCs w:val="24"/>
          </w:rPr>
          <w:t>mBART</w:t>
        </w:r>
        <w:proofErr w:type="spellEnd"/>
        <w:r w:rsidR="00DB3F75">
          <w:rPr>
            <w:rFonts w:ascii="Times New Roman" w:eastAsia="Times New Roman" w:hAnsi="Times New Roman" w:cs="Times New Roman"/>
            <w:sz w:val="24"/>
            <w:szCs w:val="24"/>
          </w:rPr>
          <w:t xml:space="preserve"> supports </w:t>
        </w:r>
      </w:ins>
      <w:ins w:id="140" w:author="Jack Jackson" w:date="2021-05-13T22:09:00Z">
        <w:r>
          <w:rPr>
            <w:rFonts w:ascii="Times New Roman" w:eastAsia="Times New Roman" w:hAnsi="Times New Roman" w:cs="Times New Roman"/>
            <w:sz w:val="24"/>
            <w:szCs w:val="24"/>
          </w:rPr>
          <w:t xml:space="preserve">translation to and from </w:t>
        </w:r>
      </w:ins>
      <w:ins w:id="141" w:author="Jack Jackson" w:date="2021-05-13T21:44:00Z">
        <w:r w:rsidR="00DB3F75">
          <w:rPr>
            <w:rFonts w:ascii="Times New Roman" w:eastAsia="Times New Roman" w:hAnsi="Times New Roman" w:cs="Times New Roman"/>
            <w:sz w:val="24"/>
            <w:szCs w:val="24"/>
          </w:rPr>
          <w:t>multiple languages, a round</w:t>
        </w:r>
      </w:ins>
      <w:ins w:id="142" w:author="Jack Jackson" w:date="2021-05-13T21:45:00Z">
        <w:r w:rsidR="00DB3F75">
          <w:rPr>
            <w:rFonts w:ascii="Times New Roman" w:eastAsia="Times New Roman" w:hAnsi="Times New Roman" w:cs="Times New Roman"/>
            <w:sz w:val="24"/>
            <w:szCs w:val="24"/>
          </w:rPr>
          <w:t>-trip translation only requires a single model to be initialized rather than two (one to translate to a foreign language and one to return to the original language).</w:t>
        </w:r>
      </w:ins>
      <w:ins w:id="143" w:author="Jack Jackson" w:date="2021-05-13T22:21:00Z">
        <w:r w:rsidR="001E5340">
          <w:rPr>
            <w:rFonts w:ascii="Times New Roman" w:eastAsia="Times New Roman" w:hAnsi="Times New Roman" w:cs="Times New Roman"/>
            <w:sz w:val="24"/>
            <w:szCs w:val="24"/>
          </w:rPr>
          <w:t xml:space="preserve"> </w:t>
        </w:r>
      </w:ins>
      <w:ins w:id="144" w:author="Jack Jackson" w:date="2021-05-13T22:23:00Z">
        <w:r w:rsidR="001E5340">
          <w:rPr>
            <w:rFonts w:ascii="Times New Roman" w:eastAsia="Times New Roman" w:hAnsi="Times New Roman" w:cs="Times New Roman"/>
            <w:sz w:val="24"/>
            <w:szCs w:val="24"/>
          </w:rPr>
          <w:t xml:space="preserve">For our round-trip translation we chose Dutch as our pivot language. </w:t>
        </w:r>
      </w:ins>
      <w:ins w:id="145" w:author="Jack Jackson" w:date="2021-05-13T22:21:00Z">
        <w:r w:rsidR="001E5340">
          <w:rPr>
            <w:rFonts w:ascii="Times New Roman" w:eastAsia="Times New Roman" w:hAnsi="Times New Roman" w:cs="Times New Roman"/>
            <w:sz w:val="24"/>
            <w:szCs w:val="24"/>
          </w:rPr>
          <w:t xml:space="preserve">Much of the quality of paraphrases through any round-trip paraphrase method relies on the ability of the model to not lose information as it translates from English to a foreign language and back again. If the model’s translation to a foreign language is faulty, the paraphrases generated in the translation back to English will also be faulty. </w:t>
        </w:r>
        <w:r w:rsidR="001E5340">
          <w:rPr>
            <w:rFonts w:ascii="Times New Roman" w:eastAsia="Times New Roman" w:hAnsi="Times New Roman" w:cs="Times New Roman"/>
            <w:sz w:val="24"/>
            <w:szCs w:val="24"/>
          </w:rPr>
          <w:t>To</w:t>
        </w:r>
        <w:r w:rsidR="001E5340">
          <w:rPr>
            <w:rFonts w:ascii="Times New Roman" w:eastAsia="Times New Roman" w:hAnsi="Times New Roman" w:cs="Times New Roman"/>
            <w:sz w:val="24"/>
            <w:szCs w:val="24"/>
          </w:rPr>
          <w:t xml:space="preserve"> limit the loss of meaning from this process</w:t>
        </w:r>
      </w:ins>
      <w:ins w:id="146" w:author="Jack Jackson" w:date="2021-05-13T22:23:00Z">
        <w:r w:rsidR="001E5340">
          <w:rPr>
            <w:rFonts w:ascii="Times New Roman" w:eastAsia="Times New Roman" w:hAnsi="Times New Roman" w:cs="Times New Roman"/>
            <w:sz w:val="24"/>
            <w:szCs w:val="24"/>
          </w:rPr>
          <w:t>,</w:t>
        </w:r>
      </w:ins>
      <w:ins w:id="147" w:author="Jack Jackson" w:date="2021-05-13T22:21:00Z">
        <w:r w:rsidR="001E5340">
          <w:rPr>
            <w:rFonts w:ascii="Times New Roman" w:eastAsia="Times New Roman" w:hAnsi="Times New Roman" w:cs="Times New Roman"/>
            <w:sz w:val="24"/>
            <w:szCs w:val="24"/>
          </w:rPr>
          <w:t xml:space="preserve"> using languages </w:t>
        </w:r>
        <w:proofErr w:type="gramStart"/>
        <w:r w:rsidR="001E5340">
          <w:rPr>
            <w:rFonts w:ascii="Times New Roman" w:eastAsia="Times New Roman" w:hAnsi="Times New Roman" w:cs="Times New Roman"/>
            <w:sz w:val="24"/>
            <w:szCs w:val="24"/>
          </w:rPr>
          <w:t>similar to</w:t>
        </w:r>
        <w:proofErr w:type="gramEnd"/>
        <w:r w:rsidR="001E5340">
          <w:rPr>
            <w:rFonts w:ascii="Times New Roman" w:eastAsia="Times New Roman" w:hAnsi="Times New Roman" w:cs="Times New Roman"/>
            <w:sz w:val="24"/>
            <w:szCs w:val="24"/>
          </w:rPr>
          <w:t xml:space="preserve"> English as a pivot language is desirable. While we experimented with </w:t>
        </w:r>
      </w:ins>
      <w:ins w:id="148" w:author="Jack Jackson" w:date="2021-05-13T22:22:00Z">
        <w:r w:rsidR="001E5340">
          <w:rPr>
            <w:rFonts w:ascii="Times New Roman" w:eastAsia="Times New Roman" w:hAnsi="Times New Roman" w:cs="Times New Roman"/>
            <w:sz w:val="24"/>
            <w:szCs w:val="24"/>
          </w:rPr>
          <w:t>other languages</w:t>
        </w:r>
      </w:ins>
      <w:ins w:id="149" w:author="Jack Jackson" w:date="2021-05-13T22:21:00Z">
        <w:r w:rsidR="001E5340">
          <w:rPr>
            <w:rFonts w:ascii="Times New Roman" w:eastAsia="Times New Roman" w:hAnsi="Times New Roman" w:cs="Times New Roman"/>
            <w:sz w:val="24"/>
            <w:szCs w:val="24"/>
          </w:rPr>
          <w:t>, we ended up choosing Dutch as our pivot language</w:t>
        </w:r>
      </w:ins>
      <w:ins w:id="150" w:author="Jack Jackson" w:date="2021-05-13T22:24:00Z">
        <w:r w:rsidR="00493DDA">
          <w:rPr>
            <w:rFonts w:ascii="Times New Roman" w:eastAsia="Times New Roman" w:hAnsi="Times New Roman" w:cs="Times New Roman"/>
            <w:sz w:val="24"/>
            <w:szCs w:val="24"/>
          </w:rPr>
          <w:t>.</w:t>
        </w:r>
      </w:ins>
      <w:ins w:id="151" w:author="Jack Jackson" w:date="2021-05-13T22:21:00Z">
        <w:r w:rsidR="001E5340">
          <w:rPr>
            <w:rFonts w:ascii="Times New Roman" w:eastAsia="Times New Roman" w:hAnsi="Times New Roman" w:cs="Times New Roman"/>
            <w:sz w:val="24"/>
            <w:szCs w:val="24"/>
          </w:rPr>
          <w:t xml:space="preserve"> </w:t>
        </w:r>
      </w:ins>
      <w:ins w:id="152" w:author="Jack Jackson" w:date="2021-05-13T22:25:00Z">
        <w:r w:rsidR="00493DDA">
          <w:rPr>
            <w:rFonts w:ascii="Times New Roman" w:eastAsia="Times New Roman" w:hAnsi="Times New Roman" w:cs="Times New Roman"/>
            <w:sz w:val="24"/>
            <w:szCs w:val="24"/>
          </w:rPr>
          <w:t>I</w:t>
        </w:r>
      </w:ins>
      <w:ins w:id="153" w:author="Jack Jackson" w:date="2021-05-13T22:21:00Z">
        <w:r w:rsidR="001E5340">
          <w:rPr>
            <w:rFonts w:ascii="Times New Roman" w:eastAsia="Times New Roman" w:hAnsi="Times New Roman" w:cs="Times New Roman"/>
            <w:sz w:val="24"/>
            <w:szCs w:val="24"/>
          </w:rPr>
          <w:t>ts similarity to English allows translations to maintain a large degree of meaning</w:t>
        </w:r>
      </w:ins>
      <w:ins w:id="154" w:author="Jack Jackson" w:date="2021-05-13T22:25:00Z">
        <w:r w:rsidR="00493DDA">
          <w:rPr>
            <w:rFonts w:ascii="Times New Roman" w:eastAsia="Times New Roman" w:hAnsi="Times New Roman" w:cs="Times New Roman"/>
            <w:sz w:val="24"/>
            <w:szCs w:val="24"/>
          </w:rPr>
          <w:t xml:space="preserve"> as can be seen in</w:t>
        </w:r>
      </w:ins>
      <w:ins w:id="155" w:author="Jack Jackson" w:date="2021-05-13T22:26:00Z">
        <w:r w:rsidR="00493DDA">
          <w:rPr>
            <w:rFonts w:ascii="Times New Roman" w:eastAsia="Times New Roman" w:hAnsi="Times New Roman" w:cs="Times New Roman"/>
            <w:sz w:val="24"/>
            <w:szCs w:val="24"/>
          </w:rPr>
          <w:t xml:space="preserve"> pivot language comparisons in</w:t>
        </w:r>
      </w:ins>
      <w:ins w:id="156" w:author="Jack Jackson" w:date="2021-05-13T22:24:00Z">
        <w:r w:rsidR="00493DDA">
          <w:rPr>
            <w:rFonts w:ascii="Times New Roman" w:eastAsia="Times New Roman" w:hAnsi="Times New Roman" w:cs="Times New Roman"/>
            <w:sz w:val="24"/>
            <w:szCs w:val="24"/>
          </w:rPr>
          <w:t xml:space="preserve"> </w:t>
        </w:r>
      </w:ins>
      <w:ins w:id="157" w:author="Jack Jackson" w:date="2021-05-13T22:26:00Z">
        <w:r w:rsidR="00493DDA">
          <w:rPr>
            <w:rFonts w:ascii="Times New Roman" w:eastAsia="Times New Roman" w:hAnsi="Times New Roman" w:cs="Times New Roman"/>
            <w:sz w:val="24"/>
            <w:szCs w:val="24"/>
          </w:rPr>
          <w:t xml:space="preserve">Figure </w:t>
        </w:r>
      </w:ins>
      <w:ins w:id="158" w:author="Jack Jackson" w:date="2021-05-13T22:24:00Z">
        <w:r w:rsidR="00493DDA">
          <w:rPr>
            <w:rFonts w:ascii="Times New Roman" w:eastAsia="Times New Roman" w:hAnsi="Times New Roman" w:cs="Times New Roman"/>
            <w:sz w:val="24"/>
            <w:szCs w:val="24"/>
          </w:rPr>
          <w:t>3</w:t>
        </w:r>
      </w:ins>
      <w:ins w:id="159" w:author="Jack Jackson" w:date="2021-05-13T22:21:00Z">
        <w:r w:rsidR="001E5340">
          <w:rPr>
            <w:rFonts w:ascii="Times New Roman" w:eastAsia="Times New Roman" w:hAnsi="Times New Roman" w:cs="Times New Roman"/>
            <w:sz w:val="24"/>
            <w:szCs w:val="24"/>
          </w:rPr>
          <w:t>.</w:t>
        </w:r>
      </w:ins>
    </w:p>
    <w:p w14:paraId="580F7A9D" w14:textId="77777777" w:rsidR="00626877" w:rsidRDefault="00626877" w:rsidP="00626877">
      <w:pPr>
        <w:keepNext/>
        <w:ind w:firstLine="720"/>
        <w:rPr>
          <w:ins w:id="160" w:author="Jack Jackson" w:date="2021-05-13T22:28:00Z"/>
        </w:rPr>
        <w:pPrChange w:id="161" w:author="Jack Jackson" w:date="2021-05-13T22:28:00Z">
          <w:pPr>
            <w:ind w:firstLine="720"/>
          </w:pPr>
        </w:pPrChange>
      </w:pPr>
      <w:ins w:id="162" w:author="Jack Jackson" w:date="2021-05-13T22:27:00Z">
        <w:r>
          <w:object w:dxaOrig="10087" w:dyaOrig="11428" w14:anchorId="5D46E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6.65pt;height:471.35pt" o:ole="">
              <v:imagedata r:id="rId13" o:title=""/>
            </v:shape>
            <o:OLEObject Type="Embed" ProgID="Excel.Sheet.12" ShapeID="_x0000_i1027" DrawAspect="Content" ObjectID="_1682455344" r:id="rId14"/>
          </w:object>
        </w:r>
      </w:ins>
    </w:p>
    <w:p w14:paraId="5615F7DD" w14:textId="51FB3398" w:rsidR="00626877" w:rsidRDefault="00626877" w:rsidP="00626877">
      <w:pPr>
        <w:pStyle w:val="Caption"/>
        <w:rPr>
          <w:ins w:id="163" w:author="Jack Jackson" w:date="2021-05-13T22:08:00Z"/>
          <w:rFonts w:ascii="Times New Roman" w:eastAsia="Times New Roman" w:hAnsi="Times New Roman" w:cs="Times New Roman"/>
          <w:sz w:val="24"/>
          <w:szCs w:val="24"/>
        </w:rPr>
        <w:pPrChange w:id="164" w:author="Jack Jackson" w:date="2021-05-13T22:28:00Z">
          <w:pPr>
            <w:ind w:firstLine="720"/>
          </w:pPr>
        </w:pPrChange>
      </w:pPr>
      <w:ins w:id="165" w:author="Jack Jackson" w:date="2021-05-13T22:28:00Z">
        <w:r>
          <w:t xml:space="preserve">Figure 3, A table of </w:t>
        </w:r>
        <w:r w:rsidRPr="00626877">
          <w:t>sample model outputs demonstrating the impact of constraints and pivot languages</w:t>
        </w:r>
      </w:ins>
      <w:ins w:id="166" w:author="Jack Jackson" w:date="2021-05-13T22:29:00Z">
        <w:r>
          <w:t xml:space="preserve"> on model generation.</w:t>
        </w:r>
      </w:ins>
    </w:p>
    <w:p w14:paraId="0C7B6411" w14:textId="77777777" w:rsidR="005266CF" w:rsidRDefault="001B7390" w:rsidP="004303A8">
      <w:pPr>
        <w:keepNext/>
        <w:ind w:firstLine="720"/>
        <w:rPr>
          <w:ins w:id="167" w:author="Jack Jackson" w:date="2021-05-13T22:53:00Z"/>
        </w:rPr>
        <w:pPrChange w:id="168" w:author="Jack Jackson" w:date="2021-05-13T23:17:00Z">
          <w:pPr>
            <w:keepNext/>
          </w:pPr>
        </w:pPrChange>
      </w:pPr>
      <w:ins w:id="169" w:author="Jack Jackson" w:date="2021-05-13T22:04:00Z">
        <w:r>
          <w:rPr>
            <w:rFonts w:ascii="Times New Roman" w:eastAsia="Times New Roman" w:hAnsi="Times New Roman" w:cs="Times New Roman"/>
            <w:sz w:val="24"/>
            <w:szCs w:val="24"/>
          </w:rPr>
          <w:t xml:space="preserve">An integral element of </w:t>
        </w:r>
      </w:ins>
      <w:ins w:id="170" w:author="Jack Jackson" w:date="2021-05-13T22:05:00Z">
        <w:r>
          <w:rPr>
            <w:rFonts w:ascii="Times New Roman" w:eastAsia="Times New Roman" w:hAnsi="Times New Roman" w:cs="Times New Roman"/>
            <w:sz w:val="24"/>
            <w:szCs w:val="24"/>
          </w:rPr>
          <w:t>our current system is</w:t>
        </w:r>
      </w:ins>
      <w:ins w:id="171" w:author="Jack Jackson" w:date="2021-05-13T22:08:00Z">
        <w:r>
          <w:rPr>
            <w:rFonts w:ascii="Times New Roman" w:eastAsia="Times New Roman" w:hAnsi="Times New Roman" w:cs="Times New Roman"/>
            <w:sz w:val="24"/>
            <w:szCs w:val="24"/>
          </w:rPr>
          <w:t xml:space="preserve"> our method of choosing constraints</w:t>
        </w:r>
      </w:ins>
      <w:ins w:id="172" w:author="Jack Jackson" w:date="2021-05-13T22:05:00Z">
        <w:r>
          <w:rPr>
            <w:rFonts w:ascii="Times New Roman" w:eastAsia="Times New Roman" w:hAnsi="Times New Roman" w:cs="Times New Roman"/>
            <w:sz w:val="24"/>
            <w:szCs w:val="24"/>
          </w:rPr>
          <w:t>.</w:t>
        </w:r>
      </w:ins>
      <w:ins w:id="173" w:author="Jack Jackson" w:date="2021-05-13T22:46:00Z">
        <w:r w:rsidR="005266CF">
          <w:rPr>
            <w:rFonts w:ascii="Times New Roman" w:eastAsia="Times New Roman" w:hAnsi="Times New Roman" w:cs="Times New Roman"/>
            <w:sz w:val="24"/>
            <w:szCs w:val="24"/>
          </w:rPr>
          <w:t xml:space="preserve"> </w:t>
        </w:r>
      </w:ins>
      <w:ins w:id="174" w:author="Jack Jackson" w:date="2021-05-13T21:47:00Z">
        <w:r w:rsidR="00DB3F75">
          <w:rPr>
            <w:rFonts w:ascii="Times New Roman" w:eastAsia="Times New Roman" w:hAnsi="Times New Roman" w:cs="Times New Roman"/>
            <w:sz w:val="24"/>
            <w:szCs w:val="24"/>
          </w:rPr>
          <w:t xml:space="preserve">At the </w:t>
        </w:r>
        <w:r w:rsidR="00502F48">
          <w:rPr>
            <w:rFonts w:ascii="Times New Roman" w:eastAsia="Times New Roman" w:hAnsi="Times New Roman" w:cs="Times New Roman"/>
            <w:sz w:val="24"/>
            <w:szCs w:val="24"/>
          </w:rPr>
          <w:t>present,</w:t>
        </w:r>
        <w:r w:rsidR="00DB3F75">
          <w:rPr>
            <w:rFonts w:ascii="Times New Roman" w:eastAsia="Times New Roman" w:hAnsi="Times New Roman" w:cs="Times New Roman"/>
            <w:sz w:val="24"/>
            <w:szCs w:val="24"/>
          </w:rPr>
          <w:t xml:space="preserve"> our system identifies </w:t>
        </w:r>
      </w:ins>
      <w:ins w:id="175" w:author="Jack Jackson" w:date="2021-05-13T22:49:00Z">
        <w:r w:rsidR="005266CF">
          <w:rPr>
            <w:rFonts w:ascii="Times New Roman" w:eastAsia="Times New Roman" w:hAnsi="Times New Roman" w:cs="Times New Roman"/>
            <w:sz w:val="24"/>
            <w:szCs w:val="24"/>
          </w:rPr>
          <w:t xml:space="preserve">the </w:t>
        </w:r>
      </w:ins>
      <w:ins w:id="176" w:author="Jack Jackson" w:date="2021-05-13T21:47:00Z">
        <w:r w:rsidR="00DB3F75">
          <w:rPr>
            <w:rFonts w:ascii="Times New Roman" w:eastAsia="Times New Roman" w:hAnsi="Times New Roman" w:cs="Times New Roman"/>
            <w:sz w:val="24"/>
            <w:szCs w:val="24"/>
          </w:rPr>
          <w:t>noun chunks</w:t>
        </w:r>
      </w:ins>
      <w:ins w:id="177" w:author="Jack Jackson" w:date="2021-05-13T22:50:00Z">
        <w:r w:rsidR="005266CF">
          <w:rPr>
            <w:rFonts w:ascii="Times New Roman" w:eastAsia="Times New Roman" w:hAnsi="Times New Roman" w:cs="Times New Roman"/>
            <w:sz w:val="24"/>
            <w:szCs w:val="24"/>
          </w:rPr>
          <w:t xml:space="preserve"> within a sentence</w:t>
        </w:r>
      </w:ins>
      <w:ins w:id="178" w:author="Jack Jackson" w:date="2021-05-13T22:47:00Z">
        <w:r w:rsidR="005266CF">
          <w:rPr>
            <w:rFonts w:ascii="Times New Roman" w:eastAsia="Times New Roman" w:hAnsi="Times New Roman" w:cs="Times New Roman"/>
            <w:sz w:val="24"/>
            <w:szCs w:val="24"/>
          </w:rPr>
          <w:t xml:space="preserve"> using the </w:t>
        </w:r>
        <w:proofErr w:type="spellStart"/>
        <w:r w:rsidR="005266CF">
          <w:rPr>
            <w:rFonts w:ascii="Times New Roman" w:eastAsia="Times New Roman" w:hAnsi="Times New Roman" w:cs="Times New Roman"/>
            <w:sz w:val="24"/>
            <w:szCs w:val="24"/>
          </w:rPr>
          <w:t>spaCy</w:t>
        </w:r>
        <w:proofErr w:type="spellEnd"/>
        <w:r w:rsidR="005266CF">
          <w:rPr>
            <w:rFonts w:ascii="Times New Roman" w:eastAsia="Times New Roman" w:hAnsi="Times New Roman" w:cs="Times New Roman"/>
            <w:sz w:val="24"/>
            <w:szCs w:val="24"/>
          </w:rPr>
          <w:t xml:space="preserve"> </w:t>
        </w:r>
      </w:ins>
      <w:ins w:id="179" w:author="Jack Jackson" w:date="2021-05-13T22:48:00Z">
        <w:r w:rsidR="005266CF">
          <w:rPr>
            <w:rFonts w:ascii="Times New Roman" w:eastAsia="Times New Roman" w:hAnsi="Times New Roman" w:cs="Times New Roman"/>
            <w:sz w:val="24"/>
            <w:szCs w:val="24"/>
          </w:rPr>
          <w:t>natural language processing library</w:t>
        </w:r>
      </w:ins>
      <w:ins w:id="180" w:author="Jack Jackson" w:date="2021-05-13T22:52:00Z">
        <w:r w:rsidR="005266CF">
          <w:rPr>
            <w:rFonts w:ascii="Times New Roman" w:eastAsia="Times New Roman" w:hAnsi="Times New Roman" w:cs="Times New Roman"/>
            <w:sz w:val="24"/>
            <w:szCs w:val="24"/>
          </w:rPr>
          <w:t xml:space="preserve"> and treats them as the constraints</w:t>
        </w:r>
      </w:ins>
      <w:ins w:id="181" w:author="Jack Jackson" w:date="2021-05-13T22:50:00Z">
        <w:r w:rsidR="005266CF">
          <w:rPr>
            <w:rFonts w:ascii="Times New Roman" w:eastAsia="Times New Roman" w:hAnsi="Times New Roman" w:cs="Times New Roman"/>
            <w:sz w:val="24"/>
            <w:szCs w:val="24"/>
          </w:rPr>
          <w:t xml:space="preserve">. These noun chunks </w:t>
        </w:r>
      </w:ins>
      <w:ins w:id="182" w:author="Jack Jackson" w:date="2021-05-13T22:51:00Z">
        <w:r w:rsidR="005266CF">
          <w:rPr>
            <w:rFonts w:ascii="Times New Roman" w:eastAsia="Times New Roman" w:hAnsi="Times New Roman" w:cs="Times New Roman"/>
            <w:sz w:val="24"/>
            <w:szCs w:val="24"/>
          </w:rPr>
          <w:t xml:space="preserve">are highlighted for the user and they can be dragged and dropped around the sentence. </w:t>
        </w:r>
      </w:ins>
      <w:ins w:id="183" w:author="Jack Jackson" w:date="2021-05-13T22:52:00Z">
        <w:r w:rsidR="005266CF">
          <w:rPr>
            <w:rFonts w:ascii="Times New Roman" w:eastAsia="Times New Roman" w:hAnsi="Times New Roman" w:cs="Times New Roman"/>
            <w:sz w:val="24"/>
            <w:szCs w:val="24"/>
          </w:rPr>
          <w:t>If a noun chunk is moved to a new relative position to another the model is called</w:t>
        </w:r>
      </w:ins>
      <w:ins w:id="184" w:author="Jack Jackson" w:date="2021-05-13T22:53:00Z">
        <w:r w:rsidR="005266CF">
          <w:rPr>
            <w:rFonts w:ascii="Times New Roman" w:eastAsia="Times New Roman" w:hAnsi="Times New Roman" w:cs="Times New Roman"/>
            <w:sz w:val="24"/>
            <w:szCs w:val="24"/>
          </w:rPr>
          <w:t xml:space="preserve"> with the reordered noun </w:t>
        </w:r>
        <w:r w:rsidR="005266CF">
          <w:rPr>
            <w:rFonts w:ascii="Times New Roman" w:eastAsia="Times New Roman" w:hAnsi="Times New Roman" w:cs="Times New Roman"/>
            <w:sz w:val="24"/>
            <w:szCs w:val="24"/>
          </w:rPr>
          <w:lastRenderedPageBreak/>
          <w:t>chunks given as constraints (Figure 4).</w:t>
        </w:r>
      </w:ins>
      <w:ins w:id="185" w:author="Jack Jackson" w:date="2021-05-13T22:52:00Z">
        <w:r w:rsidR="005266CF">
          <w:rPr>
            <w:rFonts w:ascii="Times New Roman" w:eastAsia="Times New Roman" w:hAnsi="Times New Roman" w:cs="Times New Roman"/>
            <w:sz w:val="24"/>
            <w:szCs w:val="24"/>
          </w:rPr>
          <w:t xml:space="preserve"> </w:t>
        </w:r>
      </w:ins>
      <w:ins w:id="186" w:author="Jack Jackson" w:date="2021-05-13T22:53:00Z">
        <w:r w:rsidR="005266CF">
          <w:rPr>
            <w:noProof/>
          </w:rPr>
          <w:drawing>
            <wp:inline distT="0" distB="0" distL="0" distR="0" wp14:anchorId="23E1C3A8" wp14:editId="271BC1A0">
              <wp:extent cx="6848469" cy="115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3910" cy="1159160"/>
                      </a:xfrm>
                      <a:prstGeom prst="rect">
                        <a:avLst/>
                      </a:prstGeom>
                    </pic:spPr>
                  </pic:pic>
                </a:graphicData>
              </a:graphic>
            </wp:inline>
          </w:drawing>
        </w:r>
      </w:ins>
    </w:p>
    <w:p w14:paraId="74BA97FF" w14:textId="3F514DEB" w:rsidR="005266CF" w:rsidRDefault="005266CF" w:rsidP="005266CF">
      <w:pPr>
        <w:pStyle w:val="Caption"/>
        <w:rPr>
          <w:ins w:id="187" w:author="Jack Jackson" w:date="2021-05-13T22:53:00Z"/>
        </w:rPr>
      </w:pPr>
      <w:ins w:id="188" w:author="Jack Jackson" w:date="2021-05-13T22:53:00Z">
        <w:r>
          <w:t>Figure 4, example of the current drag and drop UI experience</w:t>
        </w:r>
      </w:ins>
      <w:ins w:id="189" w:author="Jack Jackson" w:date="2021-05-13T22:54:00Z">
        <w:r>
          <w:t xml:space="preserve">. The </w:t>
        </w:r>
      </w:ins>
      <w:ins w:id="190" w:author="Jack Jackson" w:date="2021-05-13T22:55:00Z">
        <w:r>
          <w:t xml:space="preserve">original constraint list in this case would be [Heart attacks, stress, researchers] while upon the drag and drop action </w:t>
        </w:r>
      </w:ins>
      <w:ins w:id="191" w:author="Jack Jackson" w:date="2021-05-13T23:18:00Z">
        <w:r w:rsidR="004303A8">
          <w:t>it</w:t>
        </w:r>
      </w:ins>
      <w:ins w:id="192" w:author="Jack Jackson" w:date="2021-05-13T22:55:00Z">
        <w:r>
          <w:t xml:space="preserve"> would change to [Stress, heart attacks, researchers]</w:t>
        </w:r>
      </w:ins>
      <w:ins w:id="193" w:author="Jack Jackson" w:date="2021-05-13T22:56:00Z">
        <w:r>
          <w:t>.</w:t>
        </w:r>
      </w:ins>
    </w:p>
    <w:p w14:paraId="1B992DB0" w14:textId="20BC52E1" w:rsidR="008E3256" w:rsidRDefault="00402898" w:rsidP="008E3256">
      <w:pPr>
        <w:rPr>
          <w:ins w:id="194" w:author="Jack Jackson" w:date="2021-05-13T08:30:00Z"/>
          <w:rFonts w:ascii="Arial" w:eastAsia="Arial" w:hAnsi="Arial" w:cs="Arial"/>
          <w:i/>
          <w:iCs/>
          <w:sz w:val="28"/>
          <w:szCs w:val="28"/>
        </w:rPr>
      </w:pPr>
      <w:del w:id="195" w:author="Jack Jackson" w:date="2021-05-13T22:27:00Z">
        <w:r w:rsidDel="00626877">
          <w:fldChar w:fldCharType="begin"/>
        </w:r>
        <w:r w:rsidDel="00626877">
          <w:fldChar w:fldCharType="separate"/>
        </w:r>
        <w:r w:rsidDel="00626877">
          <w:fldChar w:fldCharType="end"/>
        </w:r>
      </w:del>
      <w:ins w:id="196" w:author="Jack Jackson" w:date="2021-05-13T08:30:00Z">
        <w:r w:rsidR="008E3256">
          <w:rPr>
            <w:rFonts w:ascii="Arial" w:eastAsia="Arial" w:hAnsi="Arial" w:cs="Arial"/>
            <w:i/>
            <w:iCs/>
            <w:sz w:val="28"/>
            <w:szCs w:val="28"/>
          </w:rPr>
          <w:t>Results, Analysis, and Discussion</w:t>
        </w:r>
      </w:ins>
    </w:p>
    <w:p w14:paraId="77DA5664" w14:textId="5B46A175" w:rsidR="00FA58D3" w:rsidRPr="00BD1EBC" w:rsidRDefault="00FA58D3" w:rsidP="00FA58D3">
      <w:pPr>
        <w:ind w:firstLine="720"/>
        <w:rPr>
          <w:ins w:id="197" w:author="Jack Jackson" w:date="2021-05-13T22:56:00Z"/>
          <w:rFonts w:ascii="Times New Roman" w:eastAsia="Times New Roman" w:hAnsi="Times New Roman" w:cs="Times New Roman"/>
          <w:sz w:val="24"/>
          <w:szCs w:val="24"/>
        </w:rPr>
      </w:pPr>
      <w:ins w:id="198" w:author="Jack Jackson" w:date="2021-05-13T22:56:00Z">
        <w:r>
          <w:rPr>
            <w:rFonts w:ascii="Times New Roman" w:eastAsia="Times New Roman" w:hAnsi="Times New Roman" w:cs="Times New Roman"/>
            <w:sz w:val="24"/>
            <w:szCs w:val="24"/>
          </w:rPr>
          <w:t xml:space="preserve">Choosing constraints </w:t>
        </w:r>
      </w:ins>
      <w:ins w:id="199" w:author="Jack Jackson" w:date="2021-05-13T23:35:00Z">
        <w:r w:rsidR="009B2E5C">
          <w:rPr>
            <w:rFonts w:ascii="Times New Roman" w:eastAsia="Times New Roman" w:hAnsi="Times New Roman" w:cs="Times New Roman"/>
            <w:sz w:val="24"/>
            <w:szCs w:val="24"/>
          </w:rPr>
          <w:t>to use from a sentence is perhaps the most</w:t>
        </w:r>
      </w:ins>
      <w:ins w:id="200" w:author="Jack Jackson" w:date="2021-05-13T22:56:00Z">
        <w:r>
          <w:rPr>
            <w:rFonts w:ascii="Times New Roman" w:eastAsia="Times New Roman" w:hAnsi="Times New Roman" w:cs="Times New Roman"/>
            <w:sz w:val="24"/>
            <w:szCs w:val="24"/>
          </w:rPr>
          <w:t xml:space="preserve"> difficult task</w:t>
        </w:r>
      </w:ins>
      <w:ins w:id="201" w:author="Jack Jackson" w:date="2021-05-13T23:35:00Z">
        <w:r w:rsidR="009B2E5C">
          <w:rPr>
            <w:rFonts w:ascii="Times New Roman" w:eastAsia="Times New Roman" w:hAnsi="Times New Roman" w:cs="Times New Roman"/>
            <w:sz w:val="24"/>
            <w:szCs w:val="24"/>
          </w:rPr>
          <w:t xml:space="preserve"> in developing a system using lexically constrained decoding</w:t>
        </w:r>
      </w:ins>
      <w:ins w:id="202" w:author="Jack Jackson" w:date="2021-05-13T22:56:00Z">
        <w:r>
          <w:rPr>
            <w:rFonts w:ascii="Times New Roman" w:eastAsia="Times New Roman" w:hAnsi="Times New Roman" w:cs="Times New Roman"/>
            <w:sz w:val="24"/>
            <w:szCs w:val="24"/>
          </w:rPr>
          <w:t>.</w:t>
        </w:r>
      </w:ins>
      <w:ins w:id="203" w:author="Jack Jackson" w:date="2021-05-13T23:54:00Z">
        <w:r w:rsidR="002F131C" w:rsidRPr="002F131C">
          <w:rPr>
            <w:rFonts w:ascii="Times New Roman" w:eastAsia="Times New Roman" w:hAnsi="Times New Roman" w:cs="Times New Roman"/>
            <w:sz w:val="24"/>
            <w:szCs w:val="24"/>
          </w:rPr>
          <w:t xml:space="preserve"> </w:t>
        </w:r>
        <w:r w:rsidR="002F131C">
          <w:rPr>
            <w:rFonts w:ascii="Times New Roman" w:eastAsia="Times New Roman" w:hAnsi="Times New Roman" w:cs="Times New Roman"/>
            <w:sz w:val="24"/>
            <w:szCs w:val="24"/>
          </w:rPr>
          <w:t>The current method of using noun chunks as constraints is very simplistic and does not</w:t>
        </w:r>
        <w:r w:rsidR="002F131C">
          <w:rPr>
            <w:rFonts w:ascii="Times New Roman" w:eastAsia="Times New Roman" w:hAnsi="Times New Roman" w:cs="Times New Roman"/>
            <w:sz w:val="24"/>
            <w:szCs w:val="24"/>
          </w:rPr>
          <w:t xml:space="preserve"> include every </w:t>
        </w:r>
        <w:r w:rsidR="009F5F15">
          <w:rPr>
            <w:rFonts w:ascii="Times New Roman" w:eastAsia="Times New Roman" w:hAnsi="Times New Roman" w:cs="Times New Roman"/>
            <w:sz w:val="24"/>
            <w:szCs w:val="24"/>
          </w:rPr>
          <w:t>phrase that could feasibly be moved in a sentence.</w:t>
        </w:r>
      </w:ins>
      <w:ins w:id="204" w:author="Jack Jackson" w:date="2021-05-13T22:56:00Z">
        <w:r>
          <w:rPr>
            <w:rFonts w:ascii="Times New Roman" w:eastAsia="Times New Roman" w:hAnsi="Times New Roman" w:cs="Times New Roman"/>
            <w:sz w:val="24"/>
            <w:szCs w:val="24"/>
          </w:rPr>
          <w:t xml:space="preserve"> </w:t>
        </w:r>
      </w:ins>
      <w:ins w:id="205" w:author="Jack Jackson" w:date="2021-05-13T23:55:00Z">
        <w:r w:rsidR="009F5F15">
          <w:rPr>
            <w:rFonts w:ascii="Times New Roman" w:eastAsia="Times New Roman" w:hAnsi="Times New Roman" w:cs="Times New Roman"/>
            <w:sz w:val="24"/>
            <w:szCs w:val="24"/>
          </w:rPr>
          <w:t xml:space="preserve">For example, in the example “Yellowstone Nation Park was established by the US government in 1972 as the world’s first legislated effort at nature conservation” the phrase “in 1972” should clearly be draggable but is left out when using only noun chunks. </w:t>
        </w:r>
      </w:ins>
      <w:ins w:id="206" w:author="Jack Jackson" w:date="2021-05-13T22:56:00Z">
        <w:r>
          <w:rPr>
            <w:rFonts w:ascii="Times New Roman" w:eastAsia="Times New Roman" w:hAnsi="Times New Roman" w:cs="Times New Roman"/>
            <w:sz w:val="24"/>
            <w:szCs w:val="24"/>
          </w:rPr>
          <w:t xml:space="preserve">While we had a system in place for generating prefixes for a </w:t>
        </w:r>
      </w:ins>
      <w:ins w:id="207" w:author="Jack Jackson" w:date="2021-05-13T23:47:00Z">
        <w:r w:rsidR="002F131C">
          <w:rPr>
            <w:rFonts w:ascii="Times New Roman" w:eastAsia="Times New Roman" w:hAnsi="Times New Roman" w:cs="Times New Roman"/>
            <w:sz w:val="24"/>
            <w:szCs w:val="24"/>
          </w:rPr>
          <w:t>sentence</w:t>
        </w:r>
      </w:ins>
      <w:ins w:id="208" w:author="Jack Jackson" w:date="2021-05-13T22:56:00Z">
        <w:r>
          <w:rPr>
            <w:rFonts w:ascii="Times New Roman" w:eastAsia="Times New Roman" w:hAnsi="Times New Roman" w:cs="Times New Roman"/>
            <w:sz w:val="24"/>
            <w:szCs w:val="24"/>
          </w:rPr>
          <w:t xml:space="preserve">, this would not work for generating constraints without major adjustments. When it comes to constraints, giving the model more </w:t>
        </w:r>
      </w:ins>
      <w:ins w:id="209" w:author="Jack Jackson" w:date="2021-05-13T23:47:00Z">
        <w:r w:rsidR="002F131C">
          <w:rPr>
            <w:rFonts w:ascii="Times New Roman" w:eastAsia="Times New Roman" w:hAnsi="Times New Roman" w:cs="Times New Roman"/>
            <w:sz w:val="24"/>
            <w:szCs w:val="24"/>
          </w:rPr>
          <w:t xml:space="preserve">lexical information </w:t>
        </w:r>
      </w:ins>
      <w:ins w:id="210" w:author="Jack Jackson" w:date="2021-05-13T22:56:00Z">
        <w:r>
          <w:rPr>
            <w:rFonts w:ascii="Times New Roman" w:eastAsia="Times New Roman" w:hAnsi="Times New Roman" w:cs="Times New Roman"/>
            <w:sz w:val="24"/>
            <w:szCs w:val="24"/>
          </w:rPr>
          <w:t xml:space="preserve">within the constraints generally leads to better output. </w:t>
        </w:r>
      </w:ins>
      <w:ins w:id="211" w:author="Jack Jackson" w:date="2021-05-13T23:48:00Z">
        <w:r w:rsidR="002F131C">
          <w:rPr>
            <w:rFonts w:ascii="Times New Roman" w:eastAsia="Times New Roman" w:hAnsi="Times New Roman" w:cs="Times New Roman"/>
            <w:sz w:val="24"/>
            <w:szCs w:val="24"/>
          </w:rPr>
          <w:t>I</w:t>
        </w:r>
        <w:r w:rsidR="002F131C">
          <w:rPr>
            <w:rFonts w:ascii="Times New Roman" w:eastAsia="Times New Roman" w:hAnsi="Times New Roman" w:cs="Times New Roman"/>
            <w:sz w:val="24"/>
            <w:szCs w:val="24"/>
          </w:rPr>
          <w:t>n the extreme case</w:t>
        </w:r>
        <w:r w:rsidR="002F131C">
          <w:rPr>
            <w:rFonts w:ascii="Times New Roman" w:eastAsia="Times New Roman" w:hAnsi="Times New Roman" w:cs="Times New Roman"/>
            <w:sz w:val="24"/>
            <w:szCs w:val="24"/>
          </w:rPr>
          <w:t>,</w:t>
        </w:r>
        <w:r w:rsidR="002F131C">
          <w:rPr>
            <w:rFonts w:ascii="Times New Roman" w:eastAsia="Times New Roman" w:hAnsi="Times New Roman" w:cs="Times New Roman"/>
            <w:sz w:val="24"/>
            <w:szCs w:val="24"/>
          </w:rPr>
          <w:t xml:space="preserve"> one can give the model the desired paraphrase sentence itself as a constraint giving the model a high degree of </w:t>
        </w:r>
      </w:ins>
      <w:ins w:id="212" w:author="Jack Jackson" w:date="2021-05-13T23:49:00Z">
        <w:r w:rsidR="002F131C">
          <w:rPr>
            <w:rFonts w:ascii="Times New Roman" w:eastAsia="Times New Roman" w:hAnsi="Times New Roman" w:cs="Times New Roman"/>
            <w:sz w:val="24"/>
            <w:szCs w:val="24"/>
          </w:rPr>
          <w:t xml:space="preserve">lexical </w:t>
        </w:r>
      </w:ins>
      <w:ins w:id="213" w:author="Jack Jackson" w:date="2021-05-13T23:48:00Z">
        <w:r w:rsidR="002F131C">
          <w:rPr>
            <w:rFonts w:ascii="Times New Roman" w:eastAsia="Times New Roman" w:hAnsi="Times New Roman" w:cs="Times New Roman"/>
            <w:sz w:val="24"/>
            <w:szCs w:val="24"/>
          </w:rPr>
          <w:t>information</w:t>
        </w:r>
      </w:ins>
      <w:ins w:id="214" w:author="Jack Jackson" w:date="2021-05-13T23:49:00Z">
        <w:r w:rsidR="002F131C">
          <w:rPr>
            <w:rFonts w:ascii="Times New Roman" w:eastAsia="Times New Roman" w:hAnsi="Times New Roman" w:cs="Times New Roman"/>
            <w:sz w:val="24"/>
            <w:szCs w:val="24"/>
          </w:rPr>
          <w:t xml:space="preserve"> and nearly guaranteeing the model will generate the correct paraphrase</w:t>
        </w:r>
      </w:ins>
      <w:ins w:id="215" w:author="Jack Jackson" w:date="2021-05-13T23:48:00Z">
        <w:r w:rsidR="002F131C">
          <w:rPr>
            <w:rFonts w:ascii="Times New Roman" w:eastAsia="Times New Roman" w:hAnsi="Times New Roman" w:cs="Times New Roman"/>
            <w:sz w:val="24"/>
            <w:szCs w:val="24"/>
          </w:rPr>
          <w:t xml:space="preserve">. </w:t>
        </w:r>
        <w:r w:rsidR="002F131C">
          <w:rPr>
            <w:rFonts w:ascii="Times New Roman" w:eastAsia="Times New Roman" w:hAnsi="Times New Roman" w:cs="Times New Roman"/>
            <w:sz w:val="24"/>
            <w:szCs w:val="24"/>
          </w:rPr>
          <w:t>While</w:t>
        </w:r>
      </w:ins>
      <w:ins w:id="216" w:author="Jack Jackson" w:date="2021-05-13T22:56:00Z">
        <w:r>
          <w:rPr>
            <w:rFonts w:ascii="Times New Roman" w:eastAsia="Times New Roman" w:hAnsi="Times New Roman" w:cs="Times New Roman"/>
            <w:sz w:val="24"/>
            <w:szCs w:val="24"/>
          </w:rPr>
          <w:t xml:space="preserve"> more detailed the constraints given to the model the more the model is guided in the search process, but this same guidance</w:t>
        </w:r>
      </w:ins>
      <w:ins w:id="217" w:author="Jack Jackson" w:date="2021-05-13T23:36:00Z">
        <w:r w:rsidR="009B2E5C">
          <w:rPr>
            <w:rFonts w:ascii="Times New Roman" w:eastAsia="Times New Roman" w:hAnsi="Times New Roman" w:cs="Times New Roman"/>
            <w:sz w:val="24"/>
            <w:szCs w:val="24"/>
          </w:rPr>
          <w:t xml:space="preserve"> </w:t>
        </w:r>
      </w:ins>
      <w:ins w:id="218" w:author="Jack Jackson" w:date="2021-05-13T23:45:00Z">
        <w:r w:rsidR="002F131C">
          <w:rPr>
            <w:rFonts w:ascii="Times New Roman" w:eastAsia="Times New Roman" w:hAnsi="Times New Roman" w:cs="Times New Roman"/>
            <w:sz w:val="24"/>
            <w:szCs w:val="24"/>
          </w:rPr>
          <w:t xml:space="preserve">can </w:t>
        </w:r>
      </w:ins>
      <w:ins w:id="219" w:author="Jack Jackson" w:date="2021-05-13T23:36:00Z">
        <w:r w:rsidR="009B2E5C">
          <w:rPr>
            <w:rFonts w:ascii="Times New Roman" w:eastAsia="Times New Roman" w:hAnsi="Times New Roman" w:cs="Times New Roman"/>
            <w:sz w:val="24"/>
            <w:szCs w:val="24"/>
          </w:rPr>
          <w:t>cause the model to fail to paraphrase if the constraint</w:t>
        </w:r>
      </w:ins>
      <w:ins w:id="220" w:author="Jack Jackson" w:date="2021-05-13T23:45:00Z">
        <w:r w:rsidR="002F131C">
          <w:rPr>
            <w:rFonts w:ascii="Times New Roman" w:eastAsia="Times New Roman" w:hAnsi="Times New Roman" w:cs="Times New Roman"/>
            <w:sz w:val="24"/>
            <w:szCs w:val="24"/>
          </w:rPr>
          <w:t xml:space="preserve"> is invalid</w:t>
        </w:r>
      </w:ins>
      <w:ins w:id="221" w:author="Jack Jackson" w:date="2021-05-13T22:56:00Z">
        <w:r>
          <w:rPr>
            <w:rFonts w:ascii="Times New Roman" w:eastAsia="Times New Roman" w:hAnsi="Times New Roman" w:cs="Times New Roman"/>
            <w:sz w:val="24"/>
            <w:szCs w:val="24"/>
          </w:rPr>
          <w:t xml:space="preserve">. </w:t>
        </w:r>
      </w:ins>
      <w:ins w:id="222" w:author="Jack Jackson" w:date="2021-05-13T23:49:00Z">
        <w:r w:rsidR="002F131C">
          <w:rPr>
            <w:rFonts w:ascii="Times New Roman" w:eastAsia="Times New Roman" w:hAnsi="Times New Roman" w:cs="Times New Roman"/>
            <w:sz w:val="24"/>
            <w:szCs w:val="24"/>
          </w:rPr>
          <w:t>One way a constraint could be invalid</w:t>
        </w:r>
      </w:ins>
      <w:ins w:id="223" w:author="Jack Jackson" w:date="2021-05-13T23:50:00Z">
        <w:r w:rsidR="002F131C">
          <w:rPr>
            <w:rFonts w:ascii="Times New Roman" w:eastAsia="Times New Roman" w:hAnsi="Times New Roman" w:cs="Times New Roman"/>
            <w:sz w:val="24"/>
            <w:szCs w:val="24"/>
          </w:rPr>
          <w:t xml:space="preserve"> is if it</w:t>
        </w:r>
      </w:ins>
      <w:ins w:id="224" w:author="Jack Jackson" w:date="2021-05-13T22:56:00Z">
        <w:r>
          <w:rPr>
            <w:rFonts w:ascii="Times New Roman" w:eastAsia="Times New Roman" w:hAnsi="Times New Roman" w:cs="Times New Roman"/>
            <w:sz w:val="24"/>
            <w:szCs w:val="24"/>
          </w:rPr>
          <w:t xml:space="preserve"> need</w:t>
        </w:r>
      </w:ins>
      <w:ins w:id="225" w:author="Jack Jackson" w:date="2021-05-13T23:50:00Z">
        <w:r w:rsidR="002F131C">
          <w:rPr>
            <w:rFonts w:ascii="Times New Roman" w:eastAsia="Times New Roman" w:hAnsi="Times New Roman" w:cs="Times New Roman"/>
            <w:sz w:val="24"/>
            <w:szCs w:val="24"/>
          </w:rPr>
          <w:t>s</w:t>
        </w:r>
      </w:ins>
      <w:ins w:id="226" w:author="Jack Jackson" w:date="2021-05-13T22:56:00Z">
        <w:r>
          <w:rPr>
            <w:rFonts w:ascii="Times New Roman" w:eastAsia="Times New Roman" w:hAnsi="Times New Roman" w:cs="Times New Roman"/>
            <w:sz w:val="24"/>
            <w:szCs w:val="24"/>
          </w:rPr>
          <w:t xml:space="preserve"> to be modified to fit in a sentence reordering. For example, in the sentence “The window was broken by me” a possible reordering for this sentence would switch from passive to active voice resulting in “I broke the window”. In this case the only phrase which is unaltered by the reordering which could be given as a constraint would be “the window” as both the verb and pronoun are altered. </w:t>
        </w:r>
      </w:ins>
      <w:ins w:id="227" w:author="Jack Jackson" w:date="2021-05-13T23:50:00Z">
        <w:r w:rsidR="002F131C">
          <w:rPr>
            <w:rFonts w:ascii="Times New Roman" w:eastAsia="Times New Roman" w:hAnsi="Times New Roman" w:cs="Times New Roman"/>
            <w:sz w:val="24"/>
            <w:szCs w:val="24"/>
          </w:rPr>
          <w:t>To</w:t>
        </w:r>
      </w:ins>
      <w:ins w:id="228" w:author="Jack Jackson" w:date="2021-05-13T22:56:00Z">
        <w:r>
          <w:rPr>
            <w:rFonts w:ascii="Times New Roman" w:eastAsia="Times New Roman" w:hAnsi="Times New Roman" w:cs="Times New Roman"/>
            <w:sz w:val="24"/>
            <w:szCs w:val="24"/>
          </w:rPr>
          <w:t xml:space="preserve"> correctly generate this sentence</w:t>
        </w:r>
      </w:ins>
      <w:ins w:id="229" w:author="Jack Jackson" w:date="2021-05-13T23:50:00Z">
        <w:r w:rsidR="002F131C">
          <w:rPr>
            <w:rFonts w:ascii="Times New Roman" w:eastAsia="Times New Roman" w:hAnsi="Times New Roman" w:cs="Times New Roman"/>
            <w:sz w:val="24"/>
            <w:szCs w:val="24"/>
          </w:rPr>
          <w:t>,</w:t>
        </w:r>
      </w:ins>
      <w:ins w:id="230" w:author="Jack Jackson" w:date="2021-05-13T22:56:00Z">
        <w:r>
          <w:rPr>
            <w:rFonts w:ascii="Times New Roman" w:eastAsia="Times New Roman" w:hAnsi="Times New Roman" w:cs="Times New Roman"/>
            <w:sz w:val="24"/>
            <w:szCs w:val="24"/>
          </w:rPr>
          <w:t xml:space="preserve"> a preprocessing step would be required to convert either the pronoun</w:t>
        </w:r>
      </w:ins>
      <w:ins w:id="231" w:author="Jack Jackson" w:date="2021-05-13T23:50:00Z">
        <w:r w:rsidR="002F131C">
          <w:rPr>
            <w:rFonts w:ascii="Times New Roman" w:eastAsia="Times New Roman" w:hAnsi="Times New Roman" w:cs="Times New Roman"/>
            <w:sz w:val="24"/>
            <w:szCs w:val="24"/>
          </w:rPr>
          <w:t xml:space="preserve"> (to </w:t>
        </w:r>
      </w:ins>
      <w:ins w:id="232" w:author="Jack Jackson" w:date="2021-05-13T23:51:00Z">
        <w:r w:rsidR="002F131C">
          <w:rPr>
            <w:rFonts w:ascii="Times New Roman" w:eastAsia="Times New Roman" w:hAnsi="Times New Roman" w:cs="Times New Roman"/>
            <w:sz w:val="24"/>
            <w:szCs w:val="24"/>
          </w:rPr>
          <w:t>“</w:t>
        </w:r>
      </w:ins>
      <w:ins w:id="233" w:author="Jack Jackson" w:date="2021-05-13T23:50:00Z">
        <w:r w:rsidR="002F131C">
          <w:rPr>
            <w:rFonts w:ascii="Times New Roman" w:eastAsia="Times New Roman" w:hAnsi="Times New Roman" w:cs="Times New Roman"/>
            <w:sz w:val="24"/>
            <w:szCs w:val="24"/>
          </w:rPr>
          <w:t>I</w:t>
        </w:r>
      </w:ins>
      <w:ins w:id="234" w:author="Jack Jackson" w:date="2021-05-13T23:51:00Z">
        <w:r w:rsidR="002F131C">
          <w:rPr>
            <w:rFonts w:ascii="Times New Roman" w:eastAsia="Times New Roman" w:hAnsi="Times New Roman" w:cs="Times New Roman"/>
            <w:sz w:val="24"/>
            <w:szCs w:val="24"/>
          </w:rPr>
          <w:t>”</w:t>
        </w:r>
      </w:ins>
      <w:ins w:id="235" w:author="Jack Jackson" w:date="2021-05-13T23:50:00Z">
        <w:r w:rsidR="002F131C">
          <w:rPr>
            <w:rFonts w:ascii="Times New Roman" w:eastAsia="Times New Roman" w:hAnsi="Times New Roman" w:cs="Times New Roman"/>
            <w:sz w:val="24"/>
            <w:szCs w:val="24"/>
          </w:rPr>
          <w:t>)</w:t>
        </w:r>
      </w:ins>
      <w:ins w:id="236" w:author="Jack Jackson" w:date="2021-05-13T22:56:00Z">
        <w:r>
          <w:rPr>
            <w:rFonts w:ascii="Times New Roman" w:eastAsia="Times New Roman" w:hAnsi="Times New Roman" w:cs="Times New Roman"/>
            <w:sz w:val="24"/>
            <w:szCs w:val="24"/>
          </w:rPr>
          <w:t xml:space="preserve"> or the verb</w:t>
        </w:r>
      </w:ins>
      <w:ins w:id="237" w:author="Jack Jackson" w:date="2021-05-13T23:51:00Z">
        <w:r w:rsidR="002F131C">
          <w:rPr>
            <w:rFonts w:ascii="Times New Roman" w:eastAsia="Times New Roman" w:hAnsi="Times New Roman" w:cs="Times New Roman"/>
            <w:sz w:val="24"/>
            <w:szCs w:val="24"/>
          </w:rPr>
          <w:t xml:space="preserve"> (to “broke”)</w:t>
        </w:r>
      </w:ins>
      <w:ins w:id="238" w:author="Jack Jackson" w:date="2021-05-13T22:56:00Z">
        <w:r>
          <w:rPr>
            <w:rFonts w:ascii="Times New Roman" w:eastAsia="Times New Roman" w:hAnsi="Times New Roman" w:cs="Times New Roman"/>
            <w:sz w:val="24"/>
            <w:szCs w:val="24"/>
          </w:rPr>
          <w:t xml:space="preserve"> before using it as a constraint. Other factors to keep in mind while constructing constraints is capitalization and punctuation. As constraints preserve both the capitalization and punctuation within them</w:t>
        </w:r>
      </w:ins>
      <w:ins w:id="239" w:author="Jack Jackson" w:date="2021-05-13T23:51:00Z">
        <w:r w:rsidR="002F131C">
          <w:rPr>
            <w:rFonts w:ascii="Times New Roman" w:eastAsia="Times New Roman" w:hAnsi="Times New Roman" w:cs="Times New Roman"/>
            <w:sz w:val="24"/>
            <w:szCs w:val="24"/>
          </w:rPr>
          <w:t xml:space="preserve"> due to </w:t>
        </w:r>
        <w:proofErr w:type="spellStart"/>
        <w:r w:rsidR="002F131C">
          <w:rPr>
            <w:rFonts w:ascii="Times New Roman" w:eastAsia="Times New Roman" w:hAnsi="Times New Roman" w:cs="Times New Roman"/>
            <w:sz w:val="24"/>
            <w:szCs w:val="24"/>
          </w:rPr>
          <w:t>mBART</w:t>
        </w:r>
      </w:ins>
      <w:ins w:id="240" w:author="Jack Jackson" w:date="2021-05-13T23:52:00Z">
        <w:r w:rsidR="002F131C">
          <w:rPr>
            <w:rFonts w:ascii="Times New Roman" w:eastAsia="Times New Roman" w:hAnsi="Times New Roman" w:cs="Times New Roman"/>
            <w:sz w:val="24"/>
            <w:szCs w:val="24"/>
          </w:rPr>
          <w:t>’s</w:t>
        </w:r>
        <w:proofErr w:type="spellEnd"/>
        <w:r w:rsidR="002F131C">
          <w:rPr>
            <w:rFonts w:ascii="Times New Roman" w:eastAsia="Times New Roman" w:hAnsi="Times New Roman" w:cs="Times New Roman"/>
            <w:sz w:val="24"/>
            <w:szCs w:val="24"/>
          </w:rPr>
          <w:t xml:space="preserve"> tokenizer</w:t>
        </w:r>
      </w:ins>
      <w:ins w:id="241" w:author="Jack Jackson" w:date="2021-05-13T22:56:00Z">
        <w:r>
          <w:rPr>
            <w:rFonts w:ascii="Times New Roman" w:eastAsia="Times New Roman" w:hAnsi="Times New Roman" w:cs="Times New Roman"/>
            <w:sz w:val="24"/>
            <w:szCs w:val="24"/>
          </w:rPr>
          <w:t xml:space="preserve">, through capitalizing the first word of a phrase one can influence the model to generate it first and through adding a period to the end of a constraint one can guide the model to generate that word last. The opposite is also true. Not capitalizing the first word in a constraint phrase ensures it </w:t>
        </w:r>
      </w:ins>
      <w:ins w:id="242" w:author="Jack Jackson" w:date="2021-05-13T23:52:00Z">
        <w:r w:rsidR="002F131C">
          <w:rPr>
            <w:rFonts w:ascii="Times New Roman" w:eastAsia="Times New Roman" w:hAnsi="Times New Roman" w:cs="Times New Roman"/>
            <w:sz w:val="24"/>
            <w:szCs w:val="24"/>
          </w:rPr>
          <w:t>is unlikely to</w:t>
        </w:r>
      </w:ins>
      <w:ins w:id="243" w:author="Jack Jackson" w:date="2021-05-13T22:56:00Z">
        <w:r>
          <w:rPr>
            <w:rFonts w:ascii="Times New Roman" w:eastAsia="Times New Roman" w:hAnsi="Times New Roman" w:cs="Times New Roman"/>
            <w:sz w:val="24"/>
            <w:szCs w:val="24"/>
          </w:rPr>
          <w:t xml:space="preserve"> be generated at the start of a sentence</w:t>
        </w:r>
      </w:ins>
      <w:ins w:id="244" w:author="Jack Jackson" w:date="2021-05-13T23:52:00Z">
        <w:r w:rsidR="002F131C">
          <w:rPr>
            <w:rFonts w:ascii="Times New Roman" w:eastAsia="Times New Roman" w:hAnsi="Times New Roman" w:cs="Times New Roman"/>
            <w:sz w:val="24"/>
            <w:szCs w:val="24"/>
          </w:rPr>
          <w:t xml:space="preserve"> (exampl</w:t>
        </w:r>
      </w:ins>
      <w:ins w:id="245" w:author="Jack Jackson" w:date="2021-05-13T23:53:00Z">
        <w:r w:rsidR="002F131C">
          <w:rPr>
            <w:rFonts w:ascii="Times New Roman" w:eastAsia="Times New Roman" w:hAnsi="Times New Roman" w:cs="Times New Roman"/>
            <w:sz w:val="24"/>
            <w:szCs w:val="24"/>
          </w:rPr>
          <w:t>es of these constraint issues can be viewed in Figure 3)</w:t>
        </w:r>
      </w:ins>
      <w:ins w:id="246" w:author="Jack Jackson" w:date="2021-05-13T22:56:00Z">
        <w:r>
          <w:rPr>
            <w:rFonts w:ascii="Times New Roman" w:eastAsia="Times New Roman" w:hAnsi="Times New Roman" w:cs="Times New Roman"/>
            <w:sz w:val="24"/>
            <w:szCs w:val="24"/>
          </w:rPr>
          <w:t>.</w:t>
        </w:r>
      </w:ins>
    </w:p>
    <w:p w14:paraId="299BEC39" w14:textId="233401A4" w:rsidR="002C049C" w:rsidRPr="002F0E95" w:rsidDel="00A70E95" w:rsidRDefault="009B2E5C" w:rsidP="002F131C">
      <w:pPr>
        <w:ind w:firstLine="720"/>
        <w:rPr>
          <w:del w:id="247" w:author="Jack Jackson" w:date="2021-05-13T09:04:00Z"/>
          <w:rPrChange w:id="248" w:author="Jack Jackson" w:date="2021-05-13T23:43:00Z">
            <w:rPr>
              <w:del w:id="249" w:author="Jack Jackson" w:date="2021-05-13T09:04:00Z"/>
              <w:rFonts w:ascii="Arial" w:eastAsia="Arial" w:hAnsi="Arial" w:cs="Arial"/>
              <w:color w:val="auto"/>
              <w:sz w:val="28"/>
              <w:szCs w:val="28"/>
            </w:rPr>
          </w:rPrChange>
        </w:rPr>
        <w:pPrChange w:id="250" w:author="Jack Jackson" w:date="2021-05-13T23:53:00Z">
          <w:pPr>
            <w:pStyle w:val="Caption"/>
          </w:pPr>
        </w:pPrChange>
      </w:pPr>
      <w:ins w:id="251" w:author="Jack Jackson" w:date="2021-05-13T23:37:00Z">
        <w:r>
          <w:rPr>
            <w:rFonts w:ascii="Times New Roman" w:eastAsia="Times New Roman" w:hAnsi="Times New Roman" w:cs="Times New Roman"/>
            <w:sz w:val="24"/>
            <w:szCs w:val="24"/>
          </w:rPr>
          <w:t xml:space="preserve">Overall, this project succeeded in making an improvement to the original system. </w:t>
        </w:r>
      </w:ins>
      <w:ins w:id="252" w:author="Jack Jackson" w:date="2021-05-13T23:38:00Z">
        <w:r>
          <w:rPr>
            <w:rFonts w:ascii="Times New Roman" w:eastAsia="Times New Roman" w:hAnsi="Times New Roman" w:cs="Times New Roman"/>
            <w:sz w:val="24"/>
            <w:szCs w:val="24"/>
          </w:rPr>
          <w:t xml:space="preserve">Our system allows for </w:t>
        </w:r>
      </w:ins>
      <w:ins w:id="253" w:author="Jack Jackson" w:date="2021-05-13T23:40:00Z">
        <w:r>
          <w:rPr>
            <w:rFonts w:ascii="Times New Roman" w:eastAsia="Times New Roman" w:hAnsi="Times New Roman" w:cs="Times New Roman"/>
            <w:sz w:val="24"/>
            <w:szCs w:val="24"/>
          </w:rPr>
          <w:t>an arbitrary number of constraints compared to a</w:t>
        </w:r>
      </w:ins>
      <w:ins w:id="254" w:author="Jack Jackson" w:date="2021-05-13T23:38:00Z">
        <w:r>
          <w:rPr>
            <w:rFonts w:ascii="Times New Roman" w:eastAsia="Times New Roman" w:hAnsi="Times New Roman" w:cs="Times New Roman"/>
            <w:sz w:val="24"/>
            <w:szCs w:val="24"/>
          </w:rPr>
          <w:t xml:space="preserve"> single constraint at the start of a sentence</w:t>
        </w:r>
      </w:ins>
      <w:ins w:id="255" w:author="Jack Jackson" w:date="2021-05-13T23:39:00Z">
        <w:r>
          <w:rPr>
            <w:rFonts w:ascii="Times New Roman" w:eastAsia="Times New Roman" w:hAnsi="Times New Roman" w:cs="Times New Roman"/>
            <w:sz w:val="24"/>
            <w:szCs w:val="24"/>
          </w:rPr>
          <w:t>. The drag and drop UI implementation succeeds in giving a user agency over reordering a sentence in a much more direct way than the previous system</w:t>
        </w:r>
      </w:ins>
      <w:ins w:id="256" w:author="Jack Jackson" w:date="2021-05-13T23:53:00Z">
        <w:r w:rsidR="002F131C">
          <w:rPr>
            <w:rFonts w:ascii="Times New Roman" w:eastAsia="Times New Roman" w:hAnsi="Times New Roman" w:cs="Times New Roman"/>
            <w:sz w:val="24"/>
            <w:szCs w:val="24"/>
          </w:rPr>
          <w:t xml:space="preserve"> and provides added </w:t>
        </w:r>
        <w:r w:rsidR="002F131C">
          <w:rPr>
            <w:rFonts w:ascii="Times New Roman" w:eastAsia="Times New Roman" w:hAnsi="Times New Roman" w:cs="Times New Roman"/>
            <w:sz w:val="24"/>
            <w:szCs w:val="24"/>
          </w:rPr>
          <w:lastRenderedPageBreak/>
          <w:t>flexibility</w:t>
        </w:r>
      </w:ins>
      <w:ins w:id="257" w:author="Jack Jackson" w:date="2021-05-13T23:39:00Z">
        <w:r>
          <w:rPr>
            <w:rFonts w:ascii="Times New Roman" w:eastAsia="Times New Roman" w:hAnsi="Times New Roman" w:cs="Times New Roman"/>
            <w:sz w:val="24"/>
            <w:szCs w:val="24"/>
          </w:rPr>
          <w:t xml:space="preserve">. </w:t>
        </w:r>
      </w:ins>
      <w:ins w:id="258" w:author="Jack Jackson" w:date="2021-05-13T08:30:00Z">
        <w:r w:rsidR="008E3256">
          <w:rPr>
            <w:rFonts w:ascii="Times New Roman" w:eastAsia="Times New Roman" w:hAnsi="Times New Roman" w:cs="Times New Roman"/>
            <w:sz w:val="24"/>
            <w:szCs w:val="24"/>
          </w:rPr>
          <w:br/>
        </w:r>
      </w:ins>
      <w:commentRangeStart w:id="259"/>
      <w:del w:id="260" w:author="Jack Jackson" w:date="2021-05-13T09:04:00Z">
        <w:r w:rsidR="551EB537" w:rsidRPr="2C39E03D" w:rsidDel="00A70E95">
          <w:rPr>
            <w:rFonts w:ascii="Arial" w:eastAsia="Arial" w:hAnsi="Arial" w:cs="Arial"/>
            <w:sz w:val="28"/>
            <w:szCs w:val="28"/>
          </w:rPr>
          <w:delText>Brief Description of Solution Being Provided</w:delText>
        </w:r>
        <w:commentRangeEnd w:id="259"/>
        <w:r w:rsidR="004B03D2" w:rsidDel="00A70E95">
          <w:rPr>
            <w:rStyle w:val="CommentReference"/>
          </w:rPr>
          <w:commentReference w:id="259"/>
        </w:r>
      </w:del>
    </w:p>
    <w:p w14:paraId="0E73108D" w14:textId="67AD9F8F" w:rsidR="551EB537" w:rsidRPr="002C049C" w:rsidDel="008A15FF" w:rsidRDefault="00702716" w:rsidP="002F131C">
      <w:pPr>
        <w:ind w:firstLine="720"/>
        <w:rPr>
          <w:del w:id="261" w:author="Jack Jackson" w:date="2021-05-13T07:39:00Z"/>
          <w:rFonts w:ascii="Arial" w:eastAsia="Arial" w:hAnsi="Arial" w:cs="Arial"/>
          <w:sz w:val="28"/>
          <w:szCs w:val="28"/>
        </w:rPr>
        <w:pPrChange w:id="262" w:author="Jack Jackson" w:date="2021-05-13T23:53:00Z">
          <w:pPr>
            <w:pStyle w:val="Caption"/>
            <w:ind w:firstLine="720"/>
          </w:pPr>
        </w:pPrChange>
      </w:pPr>
      <w:del w:id="263" w:author="Jack Jackson" w:date="2021-05-13T09:04:00Z">
        <w:r w:rsidRPr="001A5F0B" w:rsidDel="00A70E95">
          <w:rPr>
            <w:rFonts w:ascii="Times New Roman" w:eastAsia="Times New Roman" w:hAnsi="Times New Roman" w:cs="Times New Roman"/>
            <w:sz w:val="24"/>
            <w:szCs w:val="24"/>
          </w:rPr>
          <w:delText xml:space="preserve">Lexically </w:delText>
        </w:r>
        <w:r w:rsidR="00CD5224" w:rsidRPr="001A5F0B" w:rsidDel="00A70E95">
          <w:rPr>
            <w:rFonts w:ascii="Times New Roman" w:eastAsia="Times New Roman" w:hAnsi="Times New Roman" w:cs="Times New Roman"/>
            <w:sz w:val="24"/>
            <w:szCs w:val="24"/>
          </w:rPr>
          <w:delText xml:space="preserve">constrained decoding is a relatively new search method using a grid beam search to ensure </w:delText>
        </w:r>
        <w:r w:rsidR="00970736" w:rsidRPr="001A5F0B" w:rsidDel="00A70E95">
          <w:rPr>
            <w:rFonts w:ascii="Times New Roman" w:eastAsia="Times New Roman" w:hAnsi="Times New Roman" w:cs="Times New Roman"/>
            <w:sz w:val="24"/>
            <w:szCs w:val="24"/>
          </w:rPr>
          <w:delText xml:space="preserve">the decoder of a model will find the best output that includes specified </w:delText>
        </w:r>
        <w:r w:rsidR="00C918D0" w:rsidRPr="001A5F0B" w:rsidDel="00A70E95">
          <w:rPr>
            <w:rFonts w:ascii="Times New Roman" w:eastAsia="Times New Roman" w:hAnsi="Times New Roman" w:cs="Times New Roman"/>
            <w:sz w:val="24"/>
            <w:szCs w:val="24"/>
          </w:rPr>
          <w:delText xml:space="preserve">lexical </w:delText>
        </w:r>
        <w:r w:rsidR="00970736" w:rsidRPr="001A5F0B" w:rsidDel="00A70E95">
          <w:rPr>
            <w:rFonts w:ascii="Times New Roman" w:eastAsia="Times New Roman" w:hAnsi="Times New Roman" w:cs="Times New Roman"/>
            <w:sz w:val="24"/>
            <w:szCs w:val="24"/>
          </w:rPr>
          <w:delText>constraint</w:delText>
        </w:r>
        <w:r w:rsidR="00C918D0" w:rsidRPr="001A5F0B" w:rsidDel="00A70E95">
          <w:rPr>
            <w:rFonts w:ascii="Times New Roman" w:eastAsia="Times New Roman" w:hAnsi="Times New Roman" w:cs="Times New Roman"/>
            <w:sz w:val="24"/>
            <w:szCs w:val="24"/>
          </w:rPr>
          <w:delText>s</w:delText>
        </w:r>
        <w:r w:rsidR="00CD5224" w:rsidRPr="001A5F0B" w:rsidDel="00A70E95">
          <w:rPr>
            <w:rFonts w:ascii="Times New Roman" w:eastAsia="Times New Roman" w:hAnsi="Times New Roman" w:cs="Times New Roman"/>
            <w:sz w:val="24"/>
            <w:szCs w:val="24"/>
          </w:rPr>
          <w:delText>.</w:delText>
        </w:r>
        <w:r w:rsidR="00662969" w:rsidRPr="001A5F0B" w:rsidDel="00A70E95">
          <w:rPr>
            <w:rFonts w:ascii="Times New Roman" w:eastAsia="Times New Roman" w:hAnsi="Times New Roman" w:cs="Times New Roman"/>
            <w:sz w:val="24"/>
            <w:szCs w:val="24"/>
          </w:rPr>
          <w:delText xml:space="preserve"> It was developed to easily adapt language models for domain specific scenarios as domain essential words can be added as pre-specified lexical constraints.</w:delText>
        </w:r>
        <w:r w:rsidR="00662969" w:rsidRPr="001A5F0B" w:rsidDel="00A70E95">
          <w:rPr>
            <w:rStyle w:val="FootnoteReference"/>
            <w:rFonts w:ascii="Times New Roman" w:eastAsia="Times New Roman" w:hAnsi="Times New Roman" w:cs="Times New Roman"/>
            <w:sz w:val="24"/>
            <w:szCs w:val="24"/>
          </w:rPr>
          <w:footnoteReference w:id="4"/>
        </w:r>
        <w:r w:rsidR="00662969" w:rsidRPr="001A5F0B" w:rsidDel="00A70E95">
          <w:rPr>
            <w:rFonts w:ascii="Times New Roman" w:eastAsia="Times New Roman" w:hAnsi="Times New Roman" w:cs="Times New Roman"/>
            <w:sz w:val="24"/>
            <w:szCs w:val="24"/>
          </w:rPr>
          <w:delText xml:space="preserve"> The Fairseq implementation </w:delText>
        </w:r>
        <w:commentRangeStart w:id="266"/>
        <w:r w:rsidR="00662969" w:rsidRPr="001A5F0B" w:rsidDel="00A70E95">
          <w:rPr>
            <w:rFonts w:ascii="Times New Roman" w:eastAsia="Times New Roman" w:hAnsi="Times New Roman" w:cs="Times New Roman"/>
            <w:sz w:val="24"/>
            <w:szCs w:val="24"/>
          </w:rPr>
          <w:delText xml:space="preserve">our project uses employs </w:delText>
        </w:r>
        <w:commentRangeEnd w:id="266"/>
        <w:r w:rsidR="00366169" w:rsidDel="00A70E95">
          <w:rPr>
            <w:rStyle w:val="CommentReference"/>
          </w:rPr>
          <w:commentReference w:id="266"/>
        </w:r>
        <w:r w:rsidR="00662969" w:rsidRPr="001A5F0B" w:rsidDel="00A70E95">
          <w:rPr>
            <w:rFonts w:ascii="Times New Roman" w:eastAsia="Times New Roman" w:hAnsi="Times New Roman" w:cs="Times New Roman"/>
            <w:sz w:val="24"/>
            <w:szCs w:val="24"/>
          </w:rPr>
          <w:delText>a few extensions to the original paper introduc</w:delText>
        </w:r>
        <w:r w:rsidR="00295A35" w:rsidDel="00A70E95">
          <w:rPr>
            <w:rFonts w:ascii="Times New Roman" w:eastAsia="Times New Roman" w:hAnsi="Times New Roman" w:cs="Times New Roman"/>
            <w:sz w:val="24"/>
            <w:szCs w:val="24"/>
          </w:rPr>
          <w:delText>ing</w:delText>
        </w:r>
        <w:r w:rsidR="00662969" w:rsidRPr="001A5F0B" w:rsidDel="00A70E95">
          <w:rPr>
            <w:rFonts w:ascii="Times New Roman" w:eastAsia="Times New Roman" w:hAnsi="Times New Roman" w:cs="Times New Roman"/>
            <w:sz w:val="24"/>
            <w:szCs w:val="24"/>
          </w:rPr>
          <w:delText xml:space="preserve"> lexically constrained decoding such as </w:delText>
        </w:r>
        <w:r w:rsidR="00970736" w:rsidRPr="001A5F0B" w:rsidDel="00A70E95">
          <w:rPr>
            <w:rFonts w:ascii="Times New Roman" w:eastAsia="Times New Roman" w:hAnsi="Times New Roman" w:cs="Times New Roman"/>
            <w:sz w:val="24"/>
            <w:szCs w:val="24"/>
          </w:rPr>
          <w:delText xml:space="preserve">improving beam allocation, adding </w:delText>
        </w:r>
        <w:commentRangeStart w:id="267"/>
        <w:r w:rsidR="00970736" w:rsidRPr="001A5F0B" w:rsidDel="00A70E95">
          <w:rPr>
            <w:rFonts w:ascii="Times New Roman" w:eastAsia="Times New Roman" w:hAnsi="Times New Roman" w:cs="Times New Roman"/>
            <w:sz w:val="24"/>
            <w:szCs w:val="24"/>
          </w:rPr>
          <w:delText>vector extensions</w:delText>
        </w:r>
        <w:commentRangeEnd w:id="267"/>
        <w:r w:rsidR="004706AE" w:rsidDel="00A70E95">
          <w:rPr>
            <w:rStyle w:val="CommentReference"/>
          </w:rPr>
          <w:commentReference w:id="267"/>
        </w:r>
        <w:r w:rsidR="00970736" w:rsidRPr="001A5F0B" w:rsidDel="00A70E95">
          <w:rPr>
            <w:rFonts w:ascii="Times New Roman" w:eastAsia="Times New Roman" w:hAnsi="Times New Roman" w:cs="Times New Roman"/>
            <w:sz w:val="24"/>
            <w:szCs w:val="24"/>
          </w:rPr>
          <w:delText>, and most importantly generating constraints in</w:delText>
        </w:r>
        <w:r w:rsidR="00C918D0" w:rsidRPr="001A5F0B" w:rsidDel="00A70E95">
          <w:rPr>
            <w:rFonts w:ascii="Times New Roman" w:eastAsia="Times New Roman" w:hAnsi="Times New Roman" w:cs="Times New Roman"/>
            <w:sz w:val="24"/>
            <w:szCs w:val="24"/>
          </w:rPr>
          <w:delText xml:space="preserve"> a specified order</w:delText>
        </w:r>
        <w:r w:rsidR="00970736" w:rsidRPr="001A5F0B" w:rsidDel="00A70E95">
          <w:rPr>
            <w:rFonts w:ascii="Times New Roman" w:eastAsia="Times New Roman" w:hAnsi="Times New Roman" w:cs="Times New Roman"/>
            <w:sz w:val="24"/>
            <w:szCs w:val="24"/>
          </w:rPr>
          <w:delText xml:space="preserve">. Through generating constraints in a specified order it is possible to add user </w:delText>
        </w:r>
      </w:del>
      <w:ins w:id="268" w:author="Kenneth Arnold" w:date="2021-05-12T11:15:00Z">
        <w:del w:id="269" w:author="Jack Jackson" w:date="2021-05-13T09:04:00Z">
          <w:r w:rsidR="004B03D2" w:rsidRPr="001A5F0B" w:rsidDel="00A70E95">
            <w:rPr>
              <w:rFonts w:ascii="Times New Roman" w:eastAsia="Times New Roman" w:hAnsi="Times New Roman" w:cs="Times New Roman"/>
              <w:sz w:val="24"/>
              <w:szCs w:val="24"/>
            </w:rPr>
            <w:delText>user</w:delText>
          </w:r>
          <w:r w:rsidR="004B03D2" w:rsidDel="00A70E95">
            <w:rPr>
              <w:rFonts w:ascii="Times New Roman" w:eastAsia="Times New Roman" w:hAnsi="Times New Roman" w:cs="Times New Roman"/>
              <w:sz w:val="24"/>
              <w:szCs w:val="24"/>
            </w:rPr>
            <w:delText>-</w:delText>
          </w:r>
        </w:del>
      </w:ins>
      <w:del w:id="270" w:author="Jack Jackson" w:date="2021-05-13T09:04:00Z">
        <w:r w:rsidR="00970736" w:rsidRPr="001A5F0B" w:rsidDel="00A70E95">
          <w:rPr>
            <w:rFonts w:ascii="Times New Roman" w:eastAsia="Times New Roman" w:hAnsi="Times New Roman" w:cs="Times New Roman"/>
            <w:sz w:val="24"/>
            <w:szCs w:val="24"/>
          </w:rPr>
          <w:delText>controlled paraphrase generation</w:delText>
        </w:r>
        <w:r w:rsidR="00C918D0" w:rsidRPr="001A5F0B" w:rsidDel="00A70E95">
          <w:rPr>
            <w:rFonts w:ascii="Times New Roman" w:eastAsia="Times New Roman" w:hAnsi="Times New Roman" w:cs="Times New Roman"/>
            <w:sz w:val="24"/>
            <w:szCs w:val="24"/>
          </w:rPr>
          <w:delText>. By splitting a sentence into important phrases or clauses, these can be viewed as constraints</w:delText>
        </w:r>
        <w:r w:rsidR="00BD1EBC" w:rsidRPr="001A5F0B" w:rsidDel="00A70E95">
          <w:rPr>
            <w:rFonts w:ascii="Times New Roman" w:eastAsia="Times New Roman" w:hAnsi="Times New Roman" w:cs="Times New Roman"/>
            <w:sz w:val="24"/>
            <w:szCs w:val="24"/>
          </w:rPr>
          <w:delText xml:space="preserve"> which can then be manipulated by the user </w:delText>
        </w:r>
        <w:r w:rsidR="00295A35" w:rsidDel="00A70E95">
          <w:rPr>
            <w:rFonts w:ascii="Times New Roman" w:eastAsia="Times New Roman" w:hAnsi="Times New Roman" w:cs="Times New Roman"/>
            <w:sz w:val="24"/>
            <w:szCs w:val="24"/>
          </w:rPr>
          <w:delText xml:space="preserve">in a drag and drop fashion </w:delText>
        </w:r>
        <w:r w:rsidR="00BD1EBC" w:rsidRPr="001A5F0B" w:rsidDel="00A70E95">
          <w:rPr>
            <w:rFonts w:ascii="Times New Roman" w:eastAsia="Times New Roman" w:hAnsi="Times New Roman" w:cs="Times New Roman"/>
            <w:sz w:val="24"/>
            <w:szCs w:val="24"/>
          </w:rPr>
          <w:delText xml:space="preserve">to generate a paraphrase in a desired order. </w:delText>
        </w:r>
        <w:r w:rsidR="00970736" w:rsidRPr="001A5F0B" w:rsidDel="00A70E95">
          <w:rPr>
            <w:rFonts w:ascii="Times New Roman" w:eastAsia="Times New Roman" w:hAnsi="Times New Roman" w:cs="Times New Roman"/>
            <w:sz w:val="24"/>
            <w:szCs w:val="24"/>
          </w:rPr>
          <w:delText xml:space="preserve"> </w:delText>
        </w:r>
      </w:del>
    </w:p>
    <w:p w14:paraId="3EB767C8" w14:textId="7489C2D0" w:rsidR="06C78A04" w:rsidRPr="00BD1EBC" w:rsidDel="008E3256" w:rsidRDefault="551EB537" w:rsidP="002F131C">
      <w:pPr>
        <w:ind w:firstLine="720"/>
        <w:rPr>
          <w:del w:id="271" w:author="Jack Jackson" w:date="2021-05-13T08:30:00Z"/>
        </w:rPr>
        <w:pPrChange w:id="272" w:author="Jack Jackson" w:date="2021-05-13T23:53:00Z">
          <w:pPr/>
        </w:pPrChange>
      </w:pPr>
      <w:commentRangeStart w:id="273"/>
      <w:del w:id="274" w:author="Jack Jackson" w:date="2021-05-13T07:39:00Z">
        <w:r w:rsidRPr="6E91FC48" w:rsidDel="008A15FF">
          <w:delText>Review of Relevant Design Norms</w:delText>
        </w:r>
        <w:commentRangeEnd w:id="273"/>
        <w:r w:rsidDel="008A15FF">
          <w:rPr>
            <w:rStyle w:val="CommentReference"/>
          </w:rPr>
          <w:commentReference w:id="273"/>
        </w:r>
      </w:del>
      <w:del w:id="275" w:author="Jack Jackson" w:date="2021-05-13T09:04:00Z">
        <w:r w:rsidR="06C78A04" w:rsidDel="00A70E95">
          <w:br/>
        </w:r>
      </w:del>
    </w:p>
    <w:p w14:paraId="2C4BD0DC" w14:textId="77777777" w:rsidR="008E3256" w:rsidRDefault="008E3256" w:rsidP="002F131C">
      <w:pPr>
        <w:ind w:firstLine="720"/>
        <w:rPr>
          <w:ins w:id="276" w:author="Jack Jackson" w:date="2021-05-13T08:30:00Z"/>
        </w:rPr>
        <w:pPrChange w:id="277" w:author="Jack Jackson" w:date="2021-05-13T23:53:00Z">
          <w:pPr/>
        </w:pPrChange>
      </w:pPr>
    </w:p>
    <w:p w14:paraId="261DFEFA" w14:textId="565C418E" w:rsidR="00500E41" w:rsidRDefault="00132084" w:rsidP="00132084">
      <w:pPr>
        <w:rPr>
          <w:rFonts w:ascii="Arial" w:eastAsia="Arial" w:hAnsi="Arial" w:cs="Arial"/>
          <w:i/>
          <w:iCs/>
          <w:sz w:val="28"/>
          <w:szCs w:val="28"/>
        </w:rPr>
      </w:pPr>
      <w:r>
        <w:rPr>
          <w:rFonts w:ascii="Arial" w:eastAsia="Arial" w:hAnsi="Arial" w:cs="Arial"/>
          <w:i/>
          <w:iCs/>
          <w:sz w:val="28"/>
          <w:szCs w:val="28"/>
        </w:rPr>
        <w:t>Problems Encountered</w:t>
      </w:r>
    </w:p>
    <w:p w14:paraId="61CAEF6C" w14:textId="64F38E45" w:rsidR="003411D9" w:rsidRPr="00295A35" w:rsidRDefault="00295A35" w:rsidP="00295A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researching and developing a drag and drop system the project ran into a variety of obstacles. </w:t>
      </w:r>
      <w:r w:rsidR="00500E41">
        <w:rPr>
          <w:rFonts w:ascii="Times New Roman" w:eastAsia="Times New Roman" w:hAnsi="Times New Roman" w:cs="Times New Roman"/>
          <w:sz w:val="24"/>
          <w:szCs w:val="24"/>
        </w:rPr>
        <w:t xml:space="preserve">The first issue faced within the project was getting up to speed on an existing codebase. This required learning Vue.js, </w:t>
      </w:r>
      <w:proofErr w:type="spellStart"/>
      <w:r w:rsidR="00500E41">
        <w:rPr>
          <w:rFonts w:ascii="Times New Roman" w:eastAsia="Times New Roman" w:hAnsi="Times New Roman" w:cs="Times New Roman"/>
          <w:sz w:val="24"/>
          <w:szCs w:val="24"/>
        </w:rPr>
        <w:t>Py</w:t>
      </w:r>
      <w:ins w:id="278" w:author="Kenneth Arnold" w:date="2021-05-12T11:16:00Z">
        <w:r w:rsidR="00B658BA">
          <w:rPr>
            <w:rFonts w:ascii="Times New Roman" w:eastAsia="Times New Roman" w:hAnsi="Times New Roman" w:cs="Times New Roman"/>
            <w:sz w:val="24"/>
            <w:szCs w:val="24"/>
          </w:rPr>
          <w:t>T</w:t>
        </w:r>
      </w:ins>
      <w:del w:id="279" w:author="Kenneth Arnold" w:date="2021-05-12T11:16:00Z">
        <w:r w:rsidR="00500E41" w:rsidDel="00B658BA">
          <w:rPr>
            <w:rFonts w:ascii="Times New Roman" w:eastAsia="Times New Roman" w:hAnsi="Times New Roman" w:cs="Times New Roman"/>
            <w:sz w:val="24"/>
            <w:szCs w:val="24"/>
          </w:rPr>
          <w:delText>t</w:delText>
        </w:r>
      </w:del>
      <w:r w:rsidR="00500E41">
        <w:rPr>
          <w:rFonts w:ascii="Times New Roman" w:eastAsia="Times New Roman" w:hAnsi="Times New Roman" w:cs="Times New Roman"/>
          <w:sz w:val="24"/>
          <w:szCs w:val="24"/>
        </w:rPr>
        <w:t>orch</w:t>
      </w:r>
      <w:proofErr w:type="spellEnd"/>
      <w:ins w:id="280" w:author="Jack Jackson" w:date="2021-05-13T23:19:00Z">
        <w:r w:rsidR="004303A8">
          <w:rPr>
            <w:rFonts w:ascii="Times New Roman" w:eastAsia="Times New Roman" w:hAnsi="Times New Roman" w:cs="Times New Roman"/>
            <w:sz w:val="24"/>
            <w:szCs w:val="24"/>
          </w:rPr>
          <w:t xml:space="preserve"> (</w:t>
        </w:r>
      </w:ins>
      <w:ins w:id="281" w:author="Jack Jackson" w:date="2021-05-13T23:20:00Z">
        <w:r w:rsidR="004303A8">
          <w:rPr>
            <w:rFonts w:ascii="Times New Roman" w:eastAsia="Times New Roman" w:hAnsi="Times New Roman" w:cs="Times New Roman"/>
            <w:sz w:val="24"/>
            <w:szCs w:val="24"/>
          </w:rPr>
          <w:t>a machine learning library)</w:t>
        </w:r>
      </w:ins>
      <w:r w:rsidR="00500E41">
        <w:rPr>
          <w:rFonts w:ascii="Times New Roman" w:eastAsia="Times New Roman" w:hAnsi="Times New Roman" w:cs="Times New Roman"/>
          <w:sz w:val="24"/>
          <w:szCs w:val="24"/>
        </w:rPr>
        <w:t xml:space="preserve">, </w:t>
      </w:r>
      <w:r w:rsidR="008F4738">
        <w:rPr>
          <w:rFonts w:ascii="Times New Roman" w:eastAsia="Times New Roman" w:hAnsi="Times New Roman" w:cs="Times New Roman"/>
          <w:sz w:val="24"/>
          <w:szCs w:val="24"/>
        </w:rPr>
        <w:t xml:space="preserve">Flask, </w:t>
      </w:r>
      <w:r w:rsidR="00C918D0">
        <w:rPr>
          <w:rFonts w:ascii="Times New Roman" w:eastAsia="Times New Roman" w:hAnsi="Times New Roman" w:cs="Times New Roman"/>
          <w:sz w:val="24"/>
          <w:szCs w:val="24"/>
        </w:rPr>
        <w:t xml:space="preserve">and </w:t>
      </w:r>
      <w:proofErr w:type="spellStart"/>
      <w:r w:rsidR="00500E41">
        <w:rPr>
          <w:rFonts w:ascii="Times New Roman" w:eastAsia="Times New Roman" w:hAnsi="Times New Roman" w:cs="Times New Roman"/>
          <w:sz w:val="24"/>
          <w:szCs w:val="24"/>
        </w:rPr>
        <w:t>Hugging</w:t>
      </w:r>
      <w:del w:id="282" w:author="Kenneth Arnold" w:date="2021-05-12T11:20:00Z">
        <w:r w:rsidR="00500E41" w:rsidDel="00C02381">
          <w:rPr>
            <w:rFonts w:ascii="Times New Roman" w:eastAsia="Times New Roman" w:hAnsi="Times New Roman" w:cs="Times New Roman"/>
            <w:sz w:val="24"/>
            <w:szCs w:val="24"/>
          </w:rPr>
          <w:delText xml:space="preserve"> </w:delText>
        </w:r>
      </w:del>
      <w:r w:rsidR="00500E41">
        <w:rPr>
          <w:rFonts w:ascii="Times New Roman" w:eastAsia="Times New Roman" w:hAnsi="Times New Roman" w:cs="Times New Roman"/>
          <w:sz w:val="24"/>
          <w:szCs w:val="24"/>
        </w:rPr>
        <w:t>Face’s</w:t>
      </w:r>
      <w:proofErr w:type="spellEnd"/>
      <w:r w:rsidR="00500E41">
        <w:rPr>
          <w:rFonts w:ascii="Times New Roman" w:eastAsia="Times New Roman" w:hAnsi="Times New Roman" w:cs="Times New Roman"/>
          <w:sz w:val="24"/>
          <w:szCs w:val="24"/>
        </w:rPr>
        <w:t xml:space="preserve"> Transformers as well as deciphering how these components all fit together within the codebase. This process took longer than expected and led to less time extending the project</w:t>
      </w:r>
      <w:r w:rsidR="00C918D0">
        <w:rPr>
          <w:rFonts w:ascii="Times New Roman" w:eastAsia="Times New Roman" w:hAnsi="Times New Roman" w:cs="Times New Roman"/>
          <w:sz w:val="24"/>
          <w:szCs w:val="24"/>
        </w:rPr>
        <w:t xml:space="preserve"> than expected</w:t>
      </w:r>
      <w:r w:rsidR="00500E41">
        <w:rPr>
          <w:rFonts w:ascii="Times New Roman" w:eastAsia="Times New Roman" w:hAnsi="Times New Roman" w:cs="Times New Roman"/>
          <w:sz w:val="24"/>
          <w:szCs w:val="24"/>
        </w:rPr>
        <w:t>.</w:t>
      </w:r>
      <w:r w:rsidR="00C918D0">
        <w:rPr>
          <w:rFonts w:ascii="Arial" w:eastAsia="Arial" w:hAnsi="Arial" w:cs="Arial"/>
          <w:i/>
          <w:iCs/>
          <w:sz w:val="28"/>
          <w:szCs w:val="28"/>
        </w:rPr>
        <w:t xml:space="preserve"> </w:t>
      </w:r>
      <w:r w:rsidR="00500E41">
        <w:rPr>
          <w:rFonts w:ascii="Times New Roman" w:eastAsia="Times New Roman" w:hAnsi="Times New Roman" w:cs="Times New Roman"/>
          <w:sz w:val="24"/>
          <w:szCs w:val="24"/>
        </w:rPr>
        <w:t>Secondly, the project lost a team member halfway through</w:t>
      </w:r>
      <w:ins w:id="283" w:author="Kenneth Arnold" w:date="2021-05-12T11:16:00Z">
        <w:r w:rsidR="00B658BA">
          <w:rPr>
            <w:rFonts w:ascii="Times New Roman" w:eastAsia="Times New Roman" w:hAnsi="Times New Roman" w:cs="Times New Roman"/>
            <w:sz w:val="24"/>
            <w:szCs w:val="24"/>
          </w:rPr>
          <w:t>,</w:t>
        </w:r>
      </w:ins>
      <w:r w:rsidR="00500E41">
        <w:rPr>
          <w:rFonts w:ascii="Times New Roman" w:eastAsia="Times New Roman" w:hAnsi="Times New Roman" w:cs="Times New Roman"/>
          <w:sz w:val="24"/>
          <w:szCs w:val="24"/>
        </w:rPr>
        <w:t xml:space="preserve"> requiring a reevaluation of the project goals and scope. </w:t>
      </w:r>
    </w:p>
    <w:p w14:paraId="7E54AF3E" w14:textId="5756900E" w:rsidR="003411D9" w:rsidRPr="003411D9" w:rsidRDefault="008A15FF" w:rsidP="002C049C">
      <w:pPr>
        <w:ind w:firstLine="720"/>
        <w:rPr>
          <w:rFonts w:ascii="Times New Roman" w:eastAsia="Times New Roman" w:hAnsi="Times New Roman" w:cs="Times New Roman"/>
          <w:sz w:val="24"/>
          <w:szCs w:val="24"/>
        </w:rPr>
      </w:pPr>
      <w:ins w:id="284" w:author="Jack Jackson" w:date="2021-05-13T07:40:00Z">
        <w:r>
          <w:rPr>
            <w:rFonts w:ascii="Times New Roman" w:eastAsia="Times New Roman" w:hAnsi="Times New Roman" w:cs="Times New Roman"/>
            <w:sz w:val="24"/>
            <w:szCs w:val="24"/>
          </w:rPr>
          <w:t xml:space="preserve">Lexically constrained decoding was not the first </w:t>
        </w:r>
      </w:ins>
      <w:ins w:id="285" w:author="Jack Jackson" w:date="2021-05-13T07:41:00Z">
        <w:r>
          <w:rPr>
            <w:rFonts w:ascii="Times New Roman" w:eastAsia="Times New Roman" w:hAnsi="Times New Roman" w:cs="Times New Roman"/>
            <w:sz w:val="24"/>
            <w:szCs w:val="24"/>
          </w:rPr>
          <w:t xml:space="preserve">approach we researched. </w:t>
        </w:r>
      </w:ins>
      <w:del w:id="286" w:author="Jack Jackson" w:date="2021-05-13T07:40:00Z">
        <w:r w:rsidR="003411D9" w:rsidDel="008A15FF">
          <w:rPr>
            <w:rFonts w:ascii="Times New Roman" w:eastAsia="Times New Roman" w:hAnsi="Times New Roman" w:cs="Times New Roman"/>
            <w:sz w:val="24"/>
            <w:szCs w:val="24"/>
          </w:rPr>
          <w:delText>Due to our initial design, any drag and drop system we implemented</w:delText>
        </w:r>
        <w:r w:rsidR="00295A35" w:rsidDel="008A15FF">
          <w:rPr>
            <w:rFonts w:ascii="Times New Roman" w:eastAsia="Times New Roman" w:hAnsi="Times New Roman" w:cs="Times New Roman"/>
            <w:sz w:val="24"/>
            <w:szCs w:val="24"/>
          </w:rPr>
          <w:delText xml:space="preserve"> using our original prefix forcing system</w:delText>
        </w:r>
        <w:r w:rsidR="003411D9" w:rsidDel="008A15FF">
          <w:rPr>
            <w:rFonts w:ascii="Times New Roman" w:eastAsia="Times New Roman" w:hAnsi="Times New Roman" w:cs="Times New Roman"/>
            <w:sz w:val="24"/>
            <w:szCs w:val="24"/>
          </w:rPr>
          <w:delText xml:space="preserve"> would have required </w:delText>
        </w:r>
        <w:r w:rsidR="00E46737" w:rsidDel="008A15FF">
          <w:rPr>
            <w:rFonts w:ascii="Times New Roman" w:eastAsia="Times New Roman" w:hAnsi="Times New Roman" w:cs="Times New Roman"/>
            <w:sz w:val="24"/>
            <w:szCs w:val="24"/>
          </w:rPr>
          <w:delText xml:space="preserve">forcing a prefix in front of the sentence, severely limiting the scope of what could be dragged and dropped. </w:delText>
        </w:r>
      </w:del>
      <w:del w:id="287" w:author="Jack Jackson" w:date="2021-05-13T07:41:00Z">
        <w:r w:rsidR="00E46737" w:rsidDel="008A15FF">
          <w:rPr>
            <w:rFonts w:ascii="Times New Roman" w:eastAsia="Times New Roman" w:hAnsi="Times New Roman" w:cs="Times New Roman"/>
            <w:sz w:val="24"/>
            <w:szCs w:val="24"/>
          </w:rPr>
          <w:delText xml:space="preserve">Due to this we </w:delText>
        </w:r>
        <w:r w:rsidR="00295A35" w:rsidDel="008A15FF">
          <w:rPr>
            <w:rFonts w:ascii="Times New Roman" w:eastAsia="Times New Roman" w:hAnsi="Times New Roman" w:cs="Times New Roman"/>
            <w:sz w:val="24"/>
            <w:szCs w:val="24"/>
          </w:rPr>
          <w:delText xml:space="preserve">researched </w:delText>
        </w:r>
        <w:r w:rsidR="00E46737" w:rsidDel="008A15FF">
          <w:rPr>
            <w:rFonts w:ascii="Times New Roman" w:eastAsia="Times New Roman" w:hAnsi="Times New Roman" w:cs="Times New Roman"/>
            <w:sz w:val="24"/>
            <w:szCs w:val="24"/>
          </w:rPr>
          <w:delText xml:space="preserve">other methods besides our current system. </w:delText>
        </w:r>
      </w:del>
      <w:ins w:id="288" w:author="Jack Jackson" w:date="2021-05-13T07:41:00Z">
        <w:r>
          <w:rPr>
            <w:rFonts w:ascii="Times New Roman" w:eastAsia="Times New Roman" w:hAnsi="Times New Roman" w:cs="Times New Roman"/>
            <w:sz w:val="24"/>
            <w:szCs w:val="24"/>
          </w:rPr>
          <w:t xml:space="preserve">A </w:t>
        </w:r>
      </w:ins>
      <w:del w:id="289" w:author="Jack Jackson" w:date="2021-05-13T07:41:00Z">
        <w:r w:rsidR="00E46737" w:rsidDel="008A15FF">
          <w:rPr>
            <w:rFonts w:ascii="Times New Roman" w:eastAsia="Times New Roman" w:hAnsi="Times New Roman" w:cs="Times New Roman"/>
            <w:sz w:val="24"/>
            <w:szCs w:val="24"/>
          </w:rPr>
          <w:delText xml:space="preserve">This took up a </w:delText>
        </w:r>
      </w:del>
      <w:r w:rsidR="00E46737">
        <w:rPr>
          <w:rFonts w:ascii="Times New Roman" w:eastAsia="Times New Roman" w:hAnsi="Times New Roman" w:cs="Times New Roman"/>
          <w:sz w:val="24"/>
          <w:szCs w:val="24"/>
        </w:rPr>
        <w:t xml:space="preserve">large amount of the project work time </w:t>
      </w:r>
      <w:ins w:id="290" w:author="Jack Jackson" w:date="2021-05-13T07:41:00Z">
        <w:r>
          <w:rPr>
            <w:rFonts w:ascii="Times New Roman" w:eastAsia="Times New Roman" w:hAnsi="Times New Roman" w:cs="Times New Roman"/>
            <w:sz w:val="24"/>
            <w:szCs w:val="24"/>
          </w:rPr>
          <w:t>entailed</w:t>
        </w:r>
      </w:ins>
      <w:del w:id="291" w:author="Jack Jackson" w:date="2021-05-13T07:41:00Z">
        <w:r w:rsidR="00E46737" w:rsidDel="008A15FF">
          <w:rPr>
            <w:rFonts w:ascii="Times New Roman" w:eastAsia="Times New Roman" w:hAnsi="Times New Roman" w:cs="Times New Roman"/>
            <w:sz w:val="24"/>
            <w:szCs w:val="24"/>
          </w:rPr>
          <w:delText>as</w:delText>
        </w:r>
      </w:del>
      <w:del w:id="292" w:author="Jack Jackson" w:date="2021-05-13T07:42:00Z">
        <w:r w:rsidR="00E46737" w:rsidDel="008A15FF">
          <w:rPr>
            <w:rFonts w:ascii="Times New Roman" w:eastAsia="Times New Roman" w:hAnsi="Times New Roman" w:cs="Times New Roman"/>
            <w:sz w:val="24"/>
            <w:szCs w:val="24"/>
          </w:rPr>
          <w:delText xml:space="preserve"> we</w:delText>
        </w:r>
      </w:del>
      <w:r w:rsidR="00E46737">
        <w:rPr>
          <w:rFonts w:ascii="Times New Roman" w:eastAsia="Times New Roman" w:hAnsi="Times New Roman" w:cs="Times New Roman"/>
          <w:sz w:val="24"/>
          <w:szCs w:val="24"/>
        </w:rPr>
        <w:t xml:space="preserve"> experiment</w:t>
      </w:r>
      <w:ins w:id="293" w:author="Jack Jackson" w:date="2021-05-13T07:42:00Z">
        <w:r>
          <w:rPr>
            <w:rFonts w:ascii="Times New Roman" w:eastAsia="Times New Roman" w:hAnsi="Times New Roman" w:cs="Times New Roman"/>
            <w:sz w:val="24"/>
            <w:szCs w:val="24"/>
          </w:rPr>
          <w:t>ing</w:t>
        </w:r>
      </w:ins>
      <w:del w:id="294" w:author="Jack Jackson" w:date="2021-05-13T07:42:00Z">
        <w:r w:rsidR="00E46737" w:rsidDel="008A15FF">
          <w:rPr>
            <w:rFonts w:ascii="Times New Roman" w:eastAsia="Times New Roman" w:hAnsi="Times New Roman" w:cs="Times New Roman"/>
            <w:sz w:val="24"/>
            <w:szCs w:val="24"/>
          </w:rPr>
          <w:delText>ed</w:delText>
        </w:r>
      </w:del>
      <w:r w:rsidR="00E46737">
        <w:rPr>
          <w:rFonts w:ascii="Times New Roman" w:eastAsia="Times New Roman" w:hAnsi="Times New Roman" w:cs="Times New Roman"/>
          <w:sz w:val="24"/>
          <w:szCs w:val="24"/>
        </w:rPr>
        <w:t xml:space="preserve"> with various systems</w:t>
      </w:r>
      <w:ins w:id="295" w:author="Jack Jackson" w:date="2021-05-13T07:42:00Z">
        <w:r>
          <w:rPr>
            <w:rFonts w:ascii="Times New Roman" w:eastAsia="Times New Roman" w:hAnsi="Times New Roman" w:cs="Times New Roman"/>
            <w:sz w:val="24"/>
            <w:szCs w:val="24"/>
          </w:rPr>
          <w:t xml:space="preserve"> to reach the goal of a drag and drop</w:t>
        </w:r>
      </w:ins>
      <w:r w:rsidR="00E46737">
        <w:rPr>
          <w:rFonts w:ascii="Times New Roman" w:eastAsia="Times New Roman" w:hAnsi="Times New Roman" w:cs="Times New Roman"/>
          <w:sz w:val="24"/>
          <w:szCs w:val="24"/>
        </w:rPr>
        <w:t xml:space="preserve">. </w:t>
      </w:r>
      <w:r w:rsidR="00500E41">
        <w:rPr>
          <w:rFonts w:ascii="Times New Roman" w:eastAsia="Times New Roman" w:hAnsi="Times New Roman" w:cs="Times New Roman"/>
          <w:sz w:val="24"/>
          <w:szCs w:val="24"/>
        </w:rPr>
        <w:t xml:space="preserve">Initially, </w:t>
      </w:r>
      <w:r w:rsidR="00CC335A">
        <w:rPr>
          <w:rFonts w:ascii="Times New Roman" w:eastAsia="Times New Roman" w:hAnsi="Times New Roman" w:cs="Times New Roman"/>
          <w:sz w:val="24"/>
          <w:szCs w:val="24"/>
        </w:rPr>
        <w:t xml:space="preserve">we </w:t>
      </w:r>
      <w:ins w:id="296" w:author="Jack Jackson" w:date="2021-05-13T23:29:00Z">
        <w:r w:rsidR="00027C6C">
          <w:rPr>
            <w:rFonts w:ascii="Times New Roman" w:eastAsia="Times New Roman" w:hAnsi="Times New Roman" w:cs="Times New Roman"/>
            <w:sz w:val="24"/>
            <w:szCs w:val="24"/>
          </w:rPr>
          <w:t xml:space="preserve">assumed we would have to train a model </w:t>
        </w:r>
      </w:ins>
      <w:del w:id="297" w:author="Jack Jackson" w:date="2021-05-13T23:29:00Z">
        <w:r w:rsidR="00CC335A" w:rsidDel="00027C6C">
          <w:rPr>
            <w:rFonts w:ascii="Times New Roman" w:eastAsia="Times New Roman" w:hAnsi="Times New Roman" w:cs="Times New Roman"/>
            <w:sz w:val="24"/>
            <w:szCs w:val="24"/>
          </w:rPr>
          <w:delText xml:space="preserve">looked into adding </w:delText>
        </w:r>
        <w:r w:rsidR="00F51B70" w:rsidDel="00027C6C">
          <w:rPr>
            <w:rFonts w:ascii="Times New Roman" w:eastAsia="Times New Roman" w:hAnsi="Times New Roman" w:cs="Times New Roman"/>
            <w:sz w:val="24"/>
            <w:szCs w:val="24"/>
          </w:rPr>
          <w:delText xml:space="preserve">reordering indices </w:delText>
        </w:r>
      </w:del>
      <w:r w:rsidR="00F51B70">
        <w:rPr>
          <w:rFonts w:ascii="Times New Roman" w:eastAsia="Times New Roman" w:hAnsi="Times New Roman" w:cs="Times New Roman"/>
          <w:sz w:val="24"/>
          <w:szCs w:val="24"/>
        </w:rPr>
        <w:t>similar to Tanya Goyal and Greg Durrett’s implementation in “Neural Syntactic Preordering for Controlled Paraphrase Generation”</w:t>
      </w:r>
      <w:ins w:id="298" w:author="Jack Jackson" w:date="2021-05-13T23:29:00Z">
        <w:r w:rsidR="00027C6C">
          <w:rPr>
            <w:rFonts w:ascii="Times New Roman" w:eastAsia="Times New Roman" w:hAnsi="Times New Roman" w:cs="Times New Roman"/>
            <w:sz w:val="24"/>
            <w:szCs w:val="24"/>
          </w:rPr>
          <w:t>,</w:t>
        </w:r>
      </w:ins>
      <w:r w:rsidR="00F51B70">
        <w:rPr>
          <w:rFonts w:ascii="Times New Roman" w:eastAsia="Times New Roman" w:hAnsi="Times New Roman" w:cs="Times New Roman"/>
          <w:sz w:val="24"/>
          <w:szCs w:val="24"/>
        </w:rPr>
        <w:t xml:space="preserve"> but as we</w:t>
      </w:r>
      <w:ins w:id="299" w:author="Jack Jackson" w:date="2021-05-13T23:27:00Z">
        <w:r w:rsidR="00974BCE">
          <w:rPr>
            <w:rFonts w:ascii="Times New Roman" w:eastAsia="Times New Roman" w:hAnsi="Times New Roman" w:cs="Times New Roman"/>
            <w:sz w:val="24"/>
            <w:szCs w:val="24"/>
          </w:rPr>
          <w:t xml:space="preserve"> </w:t>
        </w:r>
      </w:ins>
      <w:del w:id="300" w:author="Jack Jackson" w:date="2021-05-13T23:27:00Z">
        <w:r w:rsidR="00F51B70" w:rsidDel="00974BCE">
          <w:rPr>
            <w:rFonts w:ascii="Times New Roman" w:eastAsia="Times New Roman" w:hAnsi="Times New Roman" w:cs="Times New Roman"/>
            <w:sz w:val="24"/>
            <w:szCs w:val="24"/>
          </w:rPr>
          <w:delText xml:space="preserve"> proceeded </w:delText>
        </w:r>
      </w:del>
      <w:r w:rsidR="00F51B70">
        <w:rPr>
          <w:rFonts w:ascii="Times New Roman" w:eastAsia="Times New Roman" w:hAnsi="Times New Roman" w:cs="Times New Roman"/>
          <w:sz w:val="24"/>
          <w:szCs w:val="24"/>
        </w:rPr>
        <w:t>experiment</w:t>
      </w:r>
      <w:ins w:id="301" w:author="Jack Jackson" w:date="2021-05-13T23:27:00Z">
        <w:r w:rsidR="00974BCE">
          <w:rPr>
            <w:rFonts w:ascii="Times New Roman" w:eastAsia="Times New Roman" w:hAnsi="Times New Roman" w:cs="Times New Roman"/>
            <w:sz w:val="24"/>
            <w:szCs w:val="24"/>
          </w:rPr>
          <w:t>ed</w:t>
        </w:r>
      </w:ins>
      <w:del w:id="302" w:author="Jack Jackson" w:date="2021-05-13T23:27:00Z">
        <w:r w:rsidR="00F51B70" w:rsidDel="00974BCE">
          <w:rPr>
            <w:rFonts w:ascii="Times New Roman" w:eastAsia="Times New Roman" w:hAnsi="Times New Roman" w:cs="Times New Roman"/>
            <w:sz w:val="24"/>
            <w:szCs w:val="24"/>
          </w:rPr>
          <w:delText>ing</w:delText>
        </w:r>
      </w:del>
      <w:r w:rsidR="00F51B70">
        <w:rPr>
          <w:rFonts w:ascii="Times New Roman" w:eastAsia="Times New Roman" w:hAnsi="Times New Roman" w:cs="Times New Roman"/>
          <w:sz w:val="24"/>
          <w:szCs w:val="24"/>
        </w:rPr>
        <w:t xml:space="preserve"> with adding reordering information to a model we realized that this process would probably take more resources and time than we had</w:t>
      </w:r>
      <w:del w:id="303" w:author="Jack Jackson" w:date="2021-05-13T23:27:00Z">
        <w:r w:rsidR="00F51B70" w:rsidDel="00974BCE">
          <w:rPr>
            <w:rFonts w:ascii="Times New Roman" w:eastAsia="Times New Roman" w:hAnsi="Times New Roman" w:cs="Times New Roman"/>
            <w:sz w:val="24"/>
            <w:szCs w:val="24"/>
          </w:rPr>
          <w:delText xml:space="preserve"> in order to train a model and achieve drag and drop capabilities</w:delText>
        </w:r>
      </w:del>
      <w:r w:rsidR="00F51B70">
        <w:rPr>
          <w:rFonts w:ascii="Times New Roman" w:eastAsia="Times New Roman" w:hAnsi="Times New Roman" w:cs="Times New Roman"/>
          <w:sz w:val="24"/>
          <w:szCs w:val="24"/>
        </w:rPr>
        <w:t xml:space="preserve">. </w:t>
      </w:r>
      <w:ins w:id="304" w:author="Jack Jackson" w:date="2021-05-13T23:27:00Z">
        <w:r w:rsidR="00974BCE">
          <w:rPr>
            <w:rFonts w:ascii="Times New Roman" w:eastAsia="Times New Roman" w:hAnsi="Times New Roman" w:cs="Times New Roman"/>
            <w:sz w:val="24"/>
            <w:szCs w:val="24"/>
          </w:rPr>
          <w:t>After dis</w:t>
        </w:r>
      </w:ins>
      <w:ins w:id="305" w:author="Jack Jackson" w:date="2021-05-13T23:28:00Z">
        <w:r w:rsidR="00974BCE">
          <w:rPr>
            <w:rFonts w:ascii="Times New Roman" w:eastAsia="Times New Roman" w:hAnsi="Times New Roman" w:cs="Times New Roman"/>
            <w:sz w:val="24"/>
            <w:szCs w:val="24"/>
          </w:rPr>
          <w:t xml:space="preserve">covering </w:t>
        </w:r>
      </w:ins>
      <w:del w:id="306" w:author="Jack Jackson" w:date="2021-05-13T23:27:00Z">
        <w:r w:rsidR="00F51B70" w:rsidDel="00974BCE">
          <w:rPr>
            <w:rFonts w:ascii="Times New Roman" w:eastAsia="Times New Roman" w:hAnsi="Times New Roman" w:cs="Times New Roman"/>
            <w:sz w:val="24"/>
            <w:szCs w:val="24"/>
          </w:rPr>
          <w:delText xml:space="preserve">Due to this we </w:delText>
        </w:r>
        <w:r w:rsidR="00191776" w:rsidDel="00974BCE">
          <w:rPr>
            <w:rFonts w:ascii="Times New Roman" w:eastAsia="Times New Roman" w:hAnsi="Times New Roman" w:cs="Times New Roman"/>
            <w:sz w:val="24"/>
            <w:szCs w:val="24"/>
          </w:rPr>
          <w:delText xml:space="preserve">eventually discovered </w:delText>
        </w:r>
      </w:del>
      <w:r w:rsidR="00191776">
        <w:rPr>
          <w:rFonts w:ascii="Times New Roman" w:eastAsia="Times New Roman" w:hAnsi="Times New Roman" w:cs="Times New Roman"/>
          <w:sz w:val="24"/>
          <w:szCs w:val="24"/>
        </w:rPr>
        <w:t>lexically constrained decoding</w:t>
      </w:r>
      <w:ins w:id="307" w:author="Jack Jackson" w:date="2021-05-13T23:30:00Z">
        <w:r w:rsidR="00027C6C">
          <w:rPr>
            <w:rFonts w:ascii="Times New Roman" w:eastAsia="Times New Roman" w:hAnsi="Times New Roman" w:cs="Times New Roman"/>
            <w:sz w:val="24"/>
            <w:szCs w:val="24"/>
          </w:rPr>
          <w:t>,</w:t>
        </w:r>
      </w:ins>
      <w:r w:rsidR="00191776">
        <w:rPr>
          <w:rFonts w:ascii="Times New Roman" w:eastAsia="Times New Roman" w:hAnsi="Times New Roman" w:cs="Times New Roman"/>
          <w:sz w:val="24"/>
          <w:szCs w:val="24"/>
        </w:rPr>
        <w:t xml:space="preserve"> </w:t>
      </w:r>
      <w:ins w:id="308" w:author="Jack Jackson" w:date="2021-05-13T23:28:00Z">
        <w:r w:rsidR="00974BCE">
          <w:rPr>
            <w:rFonts w:ascii="Times New Roman" w:eastAsia="Times New Roman" w:hAnsi="Times New Roman" w:cs="Times New Roman"/>
            <w:sz w:val="24"/>
            <w:szCs w:val="24"/>
          </w:rPr>
          <w:t xml:space="preserve">we </w:t>
        </w:r>
      </w:ins>
      <w:del w:id="309" w:author="Jack Jackson" w:date="2021-05-13T23:28:00Z">
        <w:r w:rsidR="00191776" w:rsidDel="00974BCE">
          <w:rPr>
            <w:rFonts w:ascii="Times New Roman" w:eastAsia="Times New Roman" w:hAnsi="Times New Roman" w:cs="Times New Roman"/>
            <w:sz w:val="24"/>
            <w:szCs w:val="24"/>
          </w:rPr>
          <w:delText xml:space="preserve">through further research and </w:delText>
        </w:r>
      </w:del>
      <w:r w:rsidR="00191776">
        <w:rPr>
          <w:rFonts w:ascii="Times New Roman" w:eastAsia="Times New Roman" w:hAnsi="Times New Roman" w:cs="Times New Roman"/>
          <w:sz w:val="24"/>
          <w:szCs w:val="24"/>
        </w:rPr>
        <w:t xml:space="preserve">chose it </w:t>
      </w:r>
      <w:ins w:id="310" w:author="Jack Jackson" w:date="2021-05-13T23:28:00Z">
        <w:r w:rsidR="00974BCE">
          <w:rPr>
            <w:rFonts w:ascii="Times New Roman" w:eastAsia="Times New Roman" w:hAnsi="Times New Roman" w:cs="Times New Roman"/>
            <w:sz w:val="24"/>
            <w:szCs w:val="24"/>
          </w:rPr>
          <w:t xml:space="preserve">mainly </w:t>
        </w:r>
      </w:ins>
      <w:r w:rsidR="00191776">
        <w:rPr>
          <w:rFonts w:ascii="Times New Roman" w:eastAsia="Times New Roman" w:hAnsi="Times New Roman" w:cs="Times New Roman"/>
          <w:sz w:val="24"/>
          <w:szCs w:val="24"/>
        </w:rPr>
        <w:t>due to its reliance on already trained models.</w:t>
      </w:r>
    </w:p>
    <w:p w14:paraId="619D01F3" w14:textId="4C20D1E9" w:rsidR="00CC335A" w:rsidRPr="00C918D0" w:rsidDel="00700EB5" w:rsidRDefault="00C918D0">
      <w:pPr>
        <w:ind w:firstLine="720"/>
        <w:rPr>
          <w:del w:id="311" w:author="Jack Jackson" w:date="2021-05-13T09:40:00Z"/>
          <w:rFonts w:ascii="Times New Roman" w:eastAsia="Times New Roman" w:hAnsi="Times New Roman" w:cs="Times New Roman"/>
          <w:sz w:val="24"/>
          <w:szCs w:val="24"/>
        </w:rPr>
      </w:pPr>
      <w:r>
        <w:rPr>
          <w:rFonts w:ascii="Times New Roman" w:eastAsia="Times New Roman" w:hAnsi="Times New Roman" w:cs="Times New Roman"/>
          <w:sz w:val="24"/>
          <w:szCs w:val="24"/>
        </w:rPr>
        <w:t>After deciding on lexically constrained decoding to implement our drag and drop system, we had to port a large amount of our backend code to</w:t>
      </w:r>
      <w:ins w:id="312" w:author="Jack Jackson" w:date="2021-05-13T08:17:00Z">
        <w:r w:rsidR="00C367C9">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w:t>
      </w:r>
      <w:ins w:id="313" w:author="Jack Jackson" w:date="2021-05-13T08:17:00Z">
        <w:r w:rsidR="00C367C9">
          <w:rPr>
            <w:rFonts w:ascii="Times New Roman" w:eastAsia="Times New Roman" w:hAnsi="Times New Roman" w:cs="Times New Roman"/>
            <w:sz w:val="24"/>
            <w:szCs w:val="24"/>
          </w:rPr>
          <w:t xml:space="preserve">Python sequence modeling toolkit </w:t>
        </w:r>
      </w:ins>
      <w:proofErr w:type="spellStart"/>
      <w:r>
        <w:rPr>
          <w:rFonts w:ascii="Times New Roman" w:eastAsia="Times New Roman" w:hAnsi="Times New Roman" w:cs="Times New Roman"/>
          <w:sz w:val="24"/>
          <w:szCs w:val="24"/>
        </w:rPr>
        <w:t>Fairseq</w:t>
      </w:r>
      <w:proofErr w:type="spellEnd"/>
      <w:del w:id="314" w:author="Jack Jackson" w:date="2021-05-13T08:17:00Z">
        <w:r w:rsidDel="00C367C9">
          <w:rPr>
            <w:rFonts w:ascii="Times New Roman" w:eastAsia="Times New Roman" w:hAnsi="Times New Roman" w:cs="Times New Roman"/>
            <w:sz w:val="24"/>
            <w:szCs w:val="24"/>
          </w:rPr>
          <w:delText xml:space="preserve"> </w:delText>
        </w:r>
      </w:del>
      <w:ins w:id="315" w:author="Jack Jackson" w:date="2021-05-13T08:17:00Z">
        <w:r w:rsidR="00C367C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from Hugging</w:t>
      </w:r>
      <w:ins w:id="316" w:author="Jack Jackson" w:date="2021-05-13T08:17:00Z">
        <w:r w:rsidR="00C367C9">
          <w:rPr>
            <w:rFonts w:ascii="Times New Roman" w:eastAsia="Times New Roman" w:hAnsi="Times New Roman" w:cs="Times New Roman"/>
            <w:sz w:val="24"/>
            <w:szCs w:val="24"/>
          </w:rPr>
          <w:t xml:space="preserve"> </w:t>
        </w:r>
      </w:ins>
      <w:del w:id="317" w:author="Kenneth Arnold" w:date="2021-05-12T11:20:00Z">
        <w:r w:rsidDel="00C0238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Face’s Transformers</w:t>
      </w:r>
      <w:del w:id="318" w:author="Jack Jackson" w:date="2021-05-13T23:21:00Z">
        <w:r w:rsidDel="004303A8">
          <w:rPr>
            <w:rFonts w:ascii="Times New Roman" w:eastAsia="Times New Roman" w:hAnsi="Times New Roman" w:cs="Times New Roman"/>
            <w:sz w:val="24"/>
            <w:szCs w:val="24"/>
          </w:rPr>
          <w:delText xml:space="preserve"> which was what our project was originally buil</w:delText>
        </w:r>
      </w:del>
      <w:del w:id="319" w:author="Jack Jackson" w:date="2021-05-13T08:18:00Z">
        <w:r w:rsidDel="00C367C9">
          <w:rPr>
            <w:rFonts w:ascii="Times New Roman" w:eastAsia="Times New Roman" w:hAnsi="Times New Roman" w:cs="Times New Roman"/>
            <w:sz w:val="24"/>
            <w:szCs w:val="24"/>
          </w:rPr>
          <w:delText>d</w:delText>
        </w:r>
      </w:del>
      <w:del w:id="320" w:author="Jack Jackson" w:date="2021-05-13T23:21:00Z">
        <w:r w:rsidDel="004303A8">
          <w:rPr>
            <w:rFonts w:ascii="Times New Roman" w:eastAsia="Times New Roman" w:hAnsi="Times New Roman" w:cs="Times New Roman"/>
            <w:sz w:val="24"/>
            <w:szCs w:val="24"/>
          </w:rPr>
          <w:delText xml:space="preserve"> on</w:delText>
        </w:r>
      </w:del>
      <w:r>
        <w:rPr>
          <w:rFonts w:ascii="Times New Roman" w:eastAsia="Times New Roman" w:hAnsi="Times New Roman" w:cs="Times New Roman"/>
          <w:sz w:val="24"/>
          <w:szCs w:val="24"/>
        </w:rPr>
        <w:t xml:space="preserve">. </w:t>
      </w:r>
      <w:proofErr w:type="spellStart"/>
      <w:r w:rsidR="00CC335A">
        <w:rPr>
          <w:rFonts w:ascii="Times New Roman" w:eastAsia="Times New Roman" w:hAnsi="Times New Roman" w:cs="Times New Roman"/>
          <w:sz w:val="24"/>
          <w:szCs w:val="24"/>
        </w:rPr>
        <w:t>Fairseq</w:t>
      </w:r>
      <w:proofErr w:type="spellEnd"/>
      <w:r w:rsidR="00CC335A">
        <w:rPr>
          <w:rFonts w:ascii="Times New Roman" w:eastAsia="Times New Roman" w:hAnsi="Times New Roman" w:cs="Times New Roman"/>
          <w:sz w:val="24"/>
          <w:szCs w:val="24"/>
        </w:rPr>
        <w:t xml:space="preserve"> is mainly intended to be used with the command line</w:t>
      </w:r>
      <w:ins w:id="321" w:author="Jack Jackson" w:date="2021-05-13T08:18:00Z">
        <w:r w:rsidR="00C367C9">
          <w:rPr>
            <w:rFonts w:ascii="Times New Roman" w:eastAsia="Times New Roman" w:hAnsi="Times New Roman" w:cs="Times New Roman"/>
            <w:sz w:val="24"/>
            <w:szCs w:val="24"/>
          </w:rPr>
          <w:t xml:space="preserve">, but due to our backend being written in Python and </w:t>
        </w:r>
      </w:ins>
      <w:ins w:id="322" w:author="Jack Jackson" w:date="2021-05-13T08:19:00Z">
        <w:r w:rsidR="00C367C9">
          <w:rPr>
            <w:rFonts w:ascii="Times New Roman" w:eastAsia="Times New Roman" w:hAnsi="Times New Roman" w:cs="Times New Roman"/>
            <w:sz w:val="24"/>
            <w:szCs w:val="24"/>
          </w:rPr>
          <w:t>the level of control we required over the model</w:t>
        </w:r>
      </w:ins>
      <w:ins w:id="323" w:author="Jack Jackson" w:date="2021-05-13T23:21:00Z">
        <w:r w:rsidR="004303A8">
          <w:rPr>
            <w:rFonts w:ascii="Times New Roman" w:eastAsia="Times New Roman" w:hAnsi="Times New Roman" w:cs="Times New Roman"/>
            <w:sz w:val="24"/>
            <w:szCs w:val="24"/>
          </w:rPr>
          <w:t>,</w:t>
        </w:r>
      </w:ins>
      <w:ins w:id="324" w:author="Jack Jackson" w:date="2021-05-13T08:19:00Z">
        <w:r w:rsidR="00C367C9">
          <w:rPr>
            <w:rFonts w:ascii="Times New Roman" w:eastAsia="Times New Roman" w:hAnsi="Times New Roman" w:cs="Times New Roman"/>
            <w:sz w:val="24"/>
            <w:szCs w:val="24"/>
          </w:rPr>
          <w:t xml:space="preserve"> we had to directly inter</w:t>
        </w:r>
      </w:ins>
      <w:ins w:id="325" w:author="Jack Jackson" w:date="2021-05-13T08:20:00Z">
        <w:r w:rsidR="00C367C9">
          <w:rPr>
            <w:rFonts w:ascii="Times New Roman" w:eastAsia="Times New Roman" w:hAnsi="Times New Roman" w:cs="Times New Roman"/>
            <w:sz w:val="24"/>
            <w:szCs w:val="24"/>
          </w:rPr>
          <w:t>act with the Python code base.</w:t>
        </w:r>
      </w:ins>
      <w:del w:id="326" w:author="Jack Jackson" w:date="2021-05-13T08:18:00Z">
        <w:r w:rsidR="00CC335A" w:rsidDel="00C367C9">
          <w:rPr>
            <w:rFonts w:ascii="Times New Roman" w:eastAsia="Times New Roman" w:hAnsi="Times New Roman" w:cs="Times New Roman"/>
            <w:sz w:val="24"/>
            <w:szCs w:val="24"/>
          </w:rPr>
          <w:delText>,</w:delText>
        </w:r>
      </w:del>
      <w:ins w:id="327" w:author="Jack Jackson" w:date="2021-05-13T08:20:00Z">
        <w:r w:rsidR="00C367C9">
          <w:rPr>
            <w:rFonts w:ascii="Times New Roman" w:eastAsia="Times New Roman" w:hAnsi="Times New Roman" w:cs="Times New Roman"/>
            <w:sz w:val="24"/>
            <w:szCs w:val="24"/>
          </w:rPr>
          <w:t xml:space="preserve"> </w:t>
        </w:r>
      </w:ins>
      <w:del w:id="328" w:author="Jack Jackson" w:date="2021-05-13T08:20:00Z">
        <w:r w:rsidR="00CC335A" w:rsidDel="00C367C9">
          <w:rPr>
            <w:rFonts w:ascii="Times New Roman" w:eastAsia="Times New Roman" w:hAnsi="Times New Roman" w:cs="Times New Roman"/>
            <w:sz w:val="24"/>
            <w:szCs w:val="24"/>
          </w:rPr>
          <w:delText xml:space="preserve"> and while this can be bypassed </w:delText>
        </w:r>
        <w:commentRangeStart w:id="329"/>
        <w:r w:rsidR="00CC335A" w:rsidDel="00C367C9">
          <w:rPr>
            <w:rFonts w:ascii="Times New Roman" w:eastAsia="Times New Roman" w:hAnsi="Times New Roman" w:cs="Times New Roman"/>
            <w:sz w:val="24"/>
            <w:szCs w:val="24"/>
          </w:rPr>
          <w:delText>to directly interact with the python code</w:delText>
        </w:r>
        <w:commentRangeEnd w:id="329"/>
        <w:r w:rsidR="00924E73" w:rsidDel="00C367C9">
          <w:rPr>
            <w:rStyle w:val="CommentReference"/>
          </w:rPr>
          <w:commentReference w:id="329"/>
        </w:r>
        <w:r w:rsidR="00CC335A" w:rsidDel="00C367C9">
          <w:rPr>
            <w:rFonts w:ascii="Times New Roman" w:eastAsia="Times New Roman" w:hAnsi="Times New Roman" w:cs="Times New Roman"/>
            <w:sz w:val="24"/>
            <w:szCs w:val="24"/>
          </w:rPr>
          <w:delText xml:space="preserve">, </w:delText>
        </w:r>
      </w:del>
      <w:ins w:id="330" w:author="Jack Jackson" w:date="2021-05-13T08:20:00Z">
        <w:r w:rsidR="00C367C9">
          <w:rPr>
            <w:rFonts w:ascii="Times New Roman" w:eastAsia="Times New Roman" w:hAnsi="Times New Roman" w:cs="Times New Roman"/>
            <w:sz w:val="24"/>
            <w:szCs w:val="24"/>
          </w:rPr>
          <w:t>T</w:t>
        </w:r>
      </w:ins>
      <w:del w:id="331" w:author="Jack Jackson" w:date="2021-05-13T08:20:00Z">
        <w:r w:rsidR="00CC335A" w:rsidDel="00C367C9">
          <w:rPr>
            <w:rFonts w:ascii="Times New Roman" w:eastAsia="Times New Roman" w:hAnsi="Times New Roman" w:cs="Times New Roman"/>
            <w:sz w:val="24"/>
            <w:szCs w:val="24"/>
          </w:rPr>
          <w:delText>t</w:delText>
        </w:r>
      </w:del>
      <w:r w:rsidR="00CC335A">
        <w:rPr>
          <w:rFonts w:ascii="Times New Roman" w:eastAsia="Times New Roman" w:hAnsi="Times New Roman" w:cs="Times New Roman"/>
          <w:sz w:val="24"/>
          <w:szCs w:val="24"/>
        </w:rPr>
        <w:t xml:space="preserve">here is very little instruction on the repository of how to use </w:t>
      </w:r>
      <w:proofErr w:type="spellStart"/>
      <w:r w:rsidR="00CC335A">
        <w:rPr>
          <w:rFonts w:ascii="Times New Roman" w:eastAsia="Times New Roman" w:hAnsi="Times New Roman" w:cs="Times New Roman"/>
          <w:sz w:val="24"/>
          <w:szCs w:val="24"/>
        </w:rPr>
        <w:t>Fairseq</w:t>
      </w:r>
      <w:proofErr w:type="spellEnd"/>
      <w:r w:rsidR="00CC335A">
        <w:rPr>
          <w:rFonts w:ascii="Times New Roman" w:eastAsia="Times New Roman" w:hAnsi="Times New Roman" w:cs="Times New Roman"/>
          <w:sz w:val="24"/>
          <w:szCs w:val="24"/>
        </w:rPr>
        <w:t xml:space="preserve"> </w:t>
      </w:r>
      <w:ins w:id="332" w:author="Jack Jackson" w:date="2021-05-13T08:20:00Z">
        <w:r w:rsidR="00C367C9">
          <w:rPr>
            <w:rFonts w:ascii="Times New Roman" w:eastAsia="Times New Roman" w:hAnsi="Times New Roman" w:cs="Times New Roman"/>
            <w:sz w:val="24"/>
            <w:szCs w:val="24"/>
          </w:rPr>
          <w:t>directly through</w:t>
        </w:r>
      </w:ins>
      <w:del w:id="333" w:author="Jack Jackson" w:date="2021-05-13T08:20:00Z">
        <w:r w:rsidR="00CC335A" w:rsidDel="00C367C9">
          <w:rPr>
            <w:rFonts w:ascii="Times New Roman" w:eastAsia="Times New Roman" w:hAnsi="Times New Roman" w:cs="Times New Roman"/>
            <w:sz w:val="24"/>
            <w:szCs w:val="24"/>
          </w:rPr>
          <w:delText>through</w:delText>
        </w:r>
      </w:del>
      <w:r w:rsidR="00CC335A">
        <w:rPr>
          <w:rFonts w:ascii="Times New Roman" w:eastAsia="Times New Roman" w:hAnsi="Times New Roman" w:cs="Times New Roman"/>
          <w:sz w:val="24"/>
          <w:szCs w:val="24"/>
        </w:rPr>
        <w:t xml:space="preserve"> </w:t>
      </w:r>
      <w:ins w:id="334" w:author="Jack Jackson" w:date="2021-05-13T08:20:00Z">
        <w:r w:rsidR="00C367C9">
          <w:rPr>
            <w:rFonts w:ascii="Times New Roman" w:eastAsia="Times New Roman" w:hAnsi="Times New Roman" w:cs="Times New Roman"/>
            <w:sz w:val="24"/>
            <w:szCs w:val="24"/>
          </w:rPr>
          <w:t>P</w:t>
        </w:r>
      </w:ins>
      <w:del w:id="335" w:author="Jack Jackson" w:date="2021-05-13T08:20:00Z">
        <w:r w:rsidR="00CC335A" w:rsidDel="00C367C9">
          <w:rPr>
            <w:rFonts w:ascii="Times New Roman" w:eastAsia="Times New Roman" w:hAnsi="Times New Roman" w:cs="Times New Roman"/>
            <w:sz w:val="24"/>
            <w:szCs w:val="24"/>
          </w:rPr>
          <w:delText>p</w:delText>
        </w:r>
      </w:del>
      <w:r w:rsidR="00CC335A">
        <w:rPr>
          <w:rFonts w:ascii="Times New Roman" w:eastAsia="Times New Roman" w:hAnsi="Times New Roman" w:cs="Times New Roman"/>
          <w:sz w:val="24"/>
          <w:szCs w:val="24"/>
        </w:rPr>
        <w:t>ython</w:t>
      </w:r>
      <w:ins w:id="336" w:author="Jack Jackson" w:date="2021-05-13T08:28:00Z">
        <w:r w:rsidR="008E3256">
          <w:rPr>
            <w:rFonts w:ascii="Times New Roman" w:eastAsia="Times New Roman" w:hAnsi="Times New Roman" w:cs="Times New Roman"/>
            <w:sz w:val="24"/>
            <w:szCs w:val="24"/>
          </w:rPr>
          <w:t xml:space="preserve"> </w:t>
        </w:r>
      </w:ins>
      <w:del w:id="337" w:author="Jack Jackson" w:date="2021-05-13T08:28:00Z">
        <w:r w:rsidR="00F51B70" w:rsidDel="008E3256">
          <w:rPr>
            <w:rFonts w:ascii="Times New Roman" w:eastAsia="Times New Roman" w:hAnsi="Times New Roman" w:cs="Times New Roman"/>
            <w:sz w:val="24"/>
            <w:szCs w:val="24"/>
          </w:rPr>
          <w:delText xml:space="preserve">, </w:delText>
        </w:r>
      </w:del>
      <w:r w:rsidR="00F51B70">
        <w:rPr>
          <w:rFonts w:ascii="Times New Roman" w:eastAsia="Times New Roman" w:hAnsi="Times New Roman" w:cs="Times New Roman"/>
          <w:sz w:val="24"/>
          <w:szCs w:val="24"/>
        </w:rPr>
        <w:t>especially in comparison to Hugging Face’s Transformers</w:t>
      </w:r>
      <w:ins w:id="338" w:author="Jack Jackson" w:date="2021-05-13T08:28:00Z">
        <w:r w:rsidR="008E3256">
          <w:rPr>
            <w:rFonts w:ascii="Times New Roman" w:eastAsia="Times New Roman" w:hAnsi="Times New Roman" w:cs="Times New Roman"/>
            <w:sz w:val="24"/>
            <w:szCs w:val="24"/>
          </w:rPr>
          <w:t xml:space="preserve"> which led to difficulties in correctly using the model</w:t>
        </w:r>
      </w:ins>
      <w:r w:rsidR="00CC335A">
        <w:rPr>
          <w:rFonts w:ascii="Times New Roman" w:eastAsia="Times New Roman" w:hAnsi="Times New Roman" w:cs="Times New Roman"/>
          <w:sz w:val="24"/>
          <w:szCs w:val="24"/>
        </w:rPr>
        <w:t xml:space="preserve">. The lexically constrained decoding within </w:t>
      </w:r>
      <w:proofErr w:type="spellStart"/>
      <w:ins w:id="339" w:author="Jack Jackson" w:date="2021-05-13T23:22:00Z">
        <w:r w:rsidR="004303A8">
          <w:rPr>
            <w:rFonts w:ascii="Times New Roman" w:eastAsia="Times New Roman" w:hAnsi="Times New Roman" w:cs="Times New Roman"/>
            <w:sz w:val="24"/>
            <w:szCs w:val="24"/>
          </w:rPr>
          <w:t>F</w:t>
        </w:r>
      </w:ins>
      <w:del w:id="340" w:author="Jack Jackson" w:date="2021-05-13T23:22:00Z">
        <w:r w:rsidR="00CC335A" w:rsidDel="004303A8">
          <w:rPr>
            <w:rFonts w:ascii="Times New Roman" w:eastAsia="Times New Roman" w:hAnsi="Times New Roman" w:cs="Times New Roman"/>
            <w:sz w:val="24"/>
            <w:szCs w:val="24"/>
          </w:rPr>
          <w:delText>f</w:delText>
        </w:r>
      </w:del>
      <w:r w:rsidR="00CC335A">
        <w:rPr>
          <w:rFonts w:ascii="Times New Roman" w:eastAsia="Times New Roman" w:hAnsi="Times New Roman" w:cs="Times New Roman"/>
          <w:sz w:val="24"/>
          <w:szCs w:val="24"/>
        </w:rPr>
        <w:t>airseq</w:t>
      </w:r>
      <w:proofErr w:type="spellEnd"/>
      <w:r w:rsidR="00CC335A">
        <w:rPr>
          <w:rFonts w:ascii="Times New Roman" w:eastAsia="Times New Roman" w:hAnsi="Times New Roman" w:cs="Times New Roman"/>
          <w:sz w:val="24"/>
          <w:szCs w:val="24"/>
        </w:rPr>
        <w:t xml:space="preserve"> is </w:t>
      </w:r>
      <w:r w:rsidR="0052042A">
        <w:rPr>
          <w:rFonts w:ascii="Times New Roman" w:eastAsia="Times New Roman" w:hAnsi="Times New Roman" w:cs="Times New Roman"/>
          <w:sz w:val="24"/>
          <w:szCs w:val="24"/>
        </w:rPr>
        <w:t xml:space="preserve">also </w:t>
      </w:r>
      <w:r w:rsidR="00CC335A">
        <w:rPr>
          <w:rFonts w:ascii="Times New Roman" w:eastAsia="Times New Roman" w:hAnsi="Times New Roman" w:cs="Times New Roman"/>
          <w:sz w:val="24"/>
          <w:szCs w:val="24"/>
        </w:rPr>
        <w:t>a very new introduction to the repository</w:t>
      </w:r>
      <w:r w:rsidR="00F51B70">
        <w:rPr>
          <w:rFonts w:ascii="Times New Roman" w:eastAsia="Times New Roman" w:hAnsi="Times New Roman" w:cs="Times New Roman"/>
          <w:sz w:val="24"/>
          <w:szCs w:val="24"/>
        </w:rPr>
        <w:t xml:space="preserve"> with little documentation</w:t>
      </w:r>
      <w:r w:rsidR="0052042A">
        <w:rPr>
          <w:rFonts w:ascii="Times New Roman" w:eastAsia="Times New Roman" w:hAnsi="Times New Roman" w:cs="Times New Roman"/>
          <w:sz w:val="24"/>
          <w:szCs w:val="24"/>
        </w:rPr>
        <w:t xml:space="preserve"> leading to </w:t>
      </w:r>
      <w:r w:rsidR="00F51B70">
        <w:rPr>
          <w:rFonts w:ascii="Times New Roman" w:eastAsia="Times New Roman" w:hAnsi="Times New Roman" w:cs="Times New Roman"/>
          <w:sz w:val="24"/>
          <w:szCs w:val="24"/>
        </w:rPr>
        <w:t xml:space="preserve">further </w:t>
      </w:r>
      <w:r w:rsidR="0052042A">
        <w:rPr>
          <w:rFonts w:ascii="Times New Roman" w:eastAsia="Times New Roman" w:hAnsi="Times New Roman" w:cs="Times New Roman"/>
          <w:sz w:val="24"/>
          <w:szCs w:val="24"/>
        </w:rPr>
        <w:t>difficult</w:t>
      </w:r>
      <w:r w:rsidR="00F51B70">
        <w:rPr>
          <w:rFonts w:ascii="Times New Roman" w:eastAsia="Times New Roman" w:hAnsi="Times New Roman" w:cs="Times New Roman"/>
          <w:sz w:val="24"/>
          <w:szCs w:val="24"/>
        </w:rPr>
        <w:t>ies</w:t>
      </w:r>
      <w:r w:rsidR="00295A35">
        <w:rPr>
          <w:rFonts w:ascii="Times New Roman" w:eastAsia="Times New Roman" w:hAnsi="Times New Roman" w:cs="Times New Roman"/>
          <w:sz w:val="24"/>
          <w:szCs w:val="24"/>
        </w:rPr>
        <w:t xml:space="preserve"> such as strange system behavior at times</w:t>
      </w:r>
      <w:r w:rsidR="00F51B70">
        <w:rPr>
          <w:rFonts w:ascii="Times New Roman" w:eastAsia="Times New Roman" w:hAnsi="Times New Roman" w:cs="Times New Roman"/>
          <w:sz w:val="24"/>
          <w:szCs w:val="24"/>
        </w:rPr>
        <w:t>.</w:t>
      </w:r>
    </w:p>
    <w:p w14:paraId="60338F59" w14:textId="0C1C2DF9" w:rsidR="00221E60" w:rsidRPr="00500E41" w:rsidDel="008E3256" w:rsidRDefault="00500E41">
      <w:pPr>
        <w:rPr>
          <w:del w:id="341" w:author="Jack Jackson" w:date="2021-05-13T08:30:00Z"/>
          <w:rFonts w:ascii="Times New Roman" w:eastAsia="Times New Roman" w:hAnsi="Times New Roman" w:cs="Times New Roman"/>
          <w:sz w:val="24"/>
          <w:szCs w:val="24"/>
        </w:rPr>
        <w:pPrChange w:id="342" w:author="Jack Jackson" w:date="2021-05-13T09:40:00Z">
          <w:pPr>
            <w:ind w:firstLine="720"/>
          </w:pPr>
        </w:pPrChange>
      </w:pPr>
      <w:del w:id="343" w:author="Jack Jackson" w:date="2021-05-13T09:40:00Z">
        <w:r w:rsidDel="00700EB5">
          <w:rPr>
            <w:rFonts w:ascii="Times New Roman" w:eastAsia="Times New Roman" w:hAnsi="Times New Roman" w:cs="Times New Roman"/>
            <w:sz w:val="24"/>
            <w:szCs w:val="24"/>
          </w:rPr>
          <w:delText>Finally, discovering the best way to achieve good output from the model was a constant struggle compounded by the move to Fairseq. Choosing constraints was a difficult task. While we had a system in place for generating prefixes for a sentence, this would not work for generating constraints without major adjustments. When it comes to constraints, giving the model</w:delText>
        </w:r>
        <w:r w:rsidR="0052042A" w:rsidDel="00700EB5">
          <w:rPr>
            <w:rFonts w:ascii="Times New Roman" w:eastAsia="Times New Roman" w:hAnsi="Times New Roman" w:cs="Times New Roman"/>
            <w:sz w:val="24"/>
            <w:szCs w:val="24"/>
          </w:rPr>
          <w:delText xml:space="preserve"> more information within the constraints generally leads to better output</w:delText>
        </w:r>
        <w:r w:rsidR="007C2A92" w:rsidDel="00700EB5">
          <w:rPr>
            <w:rFonts w:ascii="Times New Roman" w:eastAsia="Times New Roman" w:hAnsi="Times New Roman" w:cs="Times New Roman"/>
            <w:sz w:val="24"/>
            <w:szCs w:val="24"/>
          </w:rPr>
          <w:delText xml:space="preserve">. </w:delText>
        </w:r>
        <w:r w:rsidR="00221E60" w:rsidDel="00700EB5">
          <w:rPr>
            <w:rFonts w:ascii="Times New Roman" w:eastAsia="Times New Roman" w:hAnsi="Times New Roman" w:cs="Times New Roman"/>
            <w:sz w:val="24"/>
            <w:szCs w:val="24"/>
          </w:rPr>
          <w:delText xml:space="preserve">The more detailed </w:delText>
        </w:r>
        <w:r w:rsidR="00295A35" w:rsidDel="00700EB5">
          <w:rPr>
            <w:rFonts w:ascii="Times New Roman" w:eastAsia="Times New Roman" w:hAnsi="Times New Roman" w:cs="Times New Roman"/>
            <w:sz w:val="24"/>
            <w:szCs w:val="24"/>
          </w:rPr>
          <w:delText xml:space="preserve">the </w:delText>
        </w:r>
        <w:r w:rsidR="00221E60" w:rsidDel="00700EB5">
          <w:rPr>
            <w:rFonts w:ascii="Times New Roman" w:eastAsia="Times New Roman" w:hAnsi="Times New Roman" w:cs="Times New Roman"/>
            <w:sz w:val="24"/>
            <w:szCs w:val="24"/>
          </w:rPr>
          <w:delText xml:space="preserve">constraints given to the model, the more the model is guided in the search process, but this same guidance can leave out </w:delText>
        </w:r>
        <w:r w:rsidR="00B44C5E" w:rsidDel="00700EB5">
          <w:rPr>
            <w:rFonts w:ascii="Times New Roman" w:eastAsia="Times New Roman" w:hAnsi="Times New Roman" w:cs="Times New Roman"/>
            <w:sz w:val="24"/>
            <w:szCs w:val="24"/>
          </w:rPr>
          <w:delText xml:space="preserve">high quality </w:delText>
        </w:r>
        <w:r w:rsidR="00221E60" w:rsidDel="00700EB5">
          <w:rPr>
            <w:rFonts w:ascii="Times New Roman" w:eastAsia="Times New Roman" w:hAnsi="Times New Roman" w:cs="Times New Roman"/>
            <w:sz w:val="24"/>
            <w:szCs w:val="24"/>
          </w:rPr>
          <w:delText>paraphrases if they contradict the given constraints in any way.</w:delText>
        </w:r>
        <w:r w:rsidR="00B44C5E" w:rsidDel="00700EB5">
          <w:rPr>
            <w:rFonts w:ascii="Times New Roman" w:eastAsia="Times New Roman" w:hAnsi="Times New Roman" w:cs="Times New Roman"/>
            <w:sz w:val="24"/>
            <w:szCs w:val="24"/>
          </w:rPr>
          <w:delText xml:space="preserve"> For instance, in the extreme case one can give the model the desired paraphrase sentence itself as a constrain</w:delText>
        </w:r>
        <w:r w:rsidR="00F51B70" w:rsidDel="00700EB5">
          <w:rPr>
            <w:rFonts w:ascii="Times New Roman" w:eastAsia="Times New Roman" w:hAnsi="Times New Roman" w:cs="Times New Roman"/>
            <w:sz w:val="24"/>
            <w:szCs w:val="24"/>
          </w:rPr>
          <w:delText>t giving the model a high degree of information</w:delText>
        </w:r>
        <w:r w:rsidR="00B44C5E" w:rsidDel="00700EB5">
          <w:rPr>
            <w:rFonts w:ascii="Times New Roman" w:eastAsia="Times New Roman" w:hAnsi="Times New Roman" w:cs="Times New Roman"/>
            <w:sz w:val="24"/>
            <w:szCs w:val="24"/>
          </w:rPr>
          <w:delText xml:space="preserve">. </w:delText>
        </w:r>
        <w:r w:rsidR="00295A35" w:rsidDel="00700EB5">
          <w:rPr>
            <w:rFonts w:ascii="Times New Roman" w:eastAsia="Times New Roman" w:hAnsi="Times New Roman" w:cs="Times New Roman"/>
            <w:sz w:val="24"/>
            <w:szCs w:val="24"/>
          </w:rPr>
          <w:delText>Furthermore,</w:delText>
        </w:r>
        <w:r w:rsidR="0052042A" w:rsidDel="00700EB5">
          <w:rPr>
            <w:rFonts w:ascii="Times New Roman" w:eastAsia="Times New Roman" w:hAnsi="Times New Roman" w:cs="Times New Roman"/>
            <w:sz w:val="24"/>
            <w:szCs w:val="24"/>
          </w:rPr>
          <w:delText xml:space="preserve"> some constraints may need to be modified to fit in a sentence reordering. For example, in the sentence “</w:delText>
        </w:r>
        <w:r w:rsidR="00221E60" w:rsidDel="00700EB5">
          <w:rPr>
            <w:rFonts w:ascii="Times New Roman" w:eastAsia="Times New Roman" w:hAnsi="Times New Roman" w:cs="Times New Roman"/>
            <w:sz w:val="24"/>
            <w:szCs w:val="24"/>
          </w:rPr>
          <w:delText xml:space="preserve">The window was broken by me” a possible reordering for this sentence </w:delText>
        </w:r>
        <w:r w:rsidR="007C2A92" w:rsidDel="00700EB5">
          <w:rPr>
            <w:rFonts w:ascii="Times New Roman" w:eastAsia="Times New Roman" w:hAnsi="Times New Roman" w:cs="Times New Roman"/>
            <w:sz w:val="24"/>
            <w:szCs w:val="24"/>
          </w:rPr>
          <w:delText>would</w:delText>
        </w:r>
        <w:r w:rsidR="00221E60" w:rsidDel="00700EB5">
          <w:rPr>
            <w:rFonts w:ascii="Times New Roman" w:eastAsia="Times New Roman" w:hAnsi="Times New Roman" w:cs="Times New Roman"/>
            <w:sz w:val="24"/>
            <w:szCs w:val="24"/>
          </w:rPr>
          <w:delText xml:space="preserve"> switch from passive to active voice </w:delText>
        </w:r>
        <w:r w:rsidR="007C2A92" w:rsidDel="00700EB5">
          <w:rPr>
            <w:rFonts w:ascii="Times New Roman" w:eastAsia="Times New Roman" w:hAnsi="Times New Roman" w:cs="Times New Roman"/>
            <w:sz w:val="24"/>
            <w:szCs w:val="24"/>
          </w:rPr>
          <w:delText xml:space="preserve">resulting in </w:delText>
        </w:r>
        <w:r w:rsidR="00221E60" w:rsidDel="00700EB5">
          <w:rPr>
            <w:rFonts w:ascii="Times New Roman" w:eastAsia="Times New Roman" w:hAnsi="Times New Roman" w:cs="Times New Roman"/>
            <w:sz w:val="24"/>
            <w:szCs w:val="24"/>
          </w:rPr>
          <w:delText>“I broke the window”. In this case the only phrase which is unaltered by the reordering which could be given as a constraint would be “</w:delText>
        </w:r>
        <w:r w:rsidR="007C2A92" w:rsidDel="00700EB5">
          <w:rPr>
            <w:rFonts w:ascii="Times New Roman" w:eastAsia="Times New Roman" w:hAnsi="Times New Roman" w:cs="Times New Roman"/>
            <w:sz w:val="24"/>
            <w:szCs w:val="24"/>
          </w:rPr>
          <w:delText>t</w:delText>
        </w:r>
        <w:r w:rsidR="00221E60" w:rsidDel="00700EB5">
          <w:rPr>
            <w:rFonts w:ascii="Times New Roman" w:eastAsia="Times New Roman" w:hAnsi="Times New Roman" w:cs="Times New Roman"/>
            <w:sz w:val="24"/>
            <w:szCs w:val="24"/>
          </w:rPr>
          <w:delText xml:space="preserve">he window” as both the verb and pronoun are altered by the reordering. </w:delText>
        </w:r>
        <w:r w:rsidR="007C2A92" w:rsidDel="00700EB5">
          <w:rPr>
            <w:rFonts w:ascii="Times New Roman" w:eastAsia="Times New Roman" w:hAnsi="Times New Roman" w:cs="Times New Roman"/>
            <w:sz w:val="24"/>
            <w:szCs w:val="24"/>
          </w:rPr>
          <w:delText>In order to correctly generate this sentence a preprocessing step would be required to convert either the pronoun or the verb correctly for the new ordering</w:delText>
        </w:r>
        <w:r w:rsidR="00F51B70" w:rsidDel="00700EB5">
          <w:rPr>
            <w:rFonts w:ascii="Times New Roman" w:eastAsia="Times New Roman" w:hAnsi="Times New Roman" w:cs="Times New Roman"/>
            <w:sz w:val="24"/>
            <w:szCs w:val="24"/>
          </w:rPr>
          <w:delText xml:space="preserve"> before using it as a constraint</w:delText>
        </w:r>
        <w:r w:rsidR="007C2A92" w:rsidDel="00700EB5">
          <w:rPr>
            <w:rFonts w:ascii="Times New Roman" w:eastAsia="Times New Roman" w:hAnsi="Times New Roman" w:cs="Times New Roman"/>
            <w:sz w:val="24"/>
            <w:szCs w:val="24"/>
          </w:rPr>
          <w:delText xml:space="preserve">. </w:delText>
        </w:r>
        <w:r w:rsidR="00221E60" w:rsidDel="00700EB5">
          <w:rPr>
            <w:rFonts w:ascii="Times New Roman" w:eastAsia="Times New Roman" w:hAnsi="Times New Roman" w:cs="Times New Roman"/>
            <w:sz w:val="24"/>
            <w:szCs w:val="24"/>
          </w:rPr>
          <w:delText>Other factors to keep in mind while constructing constraints is capitalization and punctuation. As constrain</w:delText>
        </w:r>
        <w:r w:rsidR="00295A35" w:rsidDel="00700EB5">
          <w:rPr>
            <w:rFonts w:ascii="Times New Roman" w:eastAsia="Times New Roman" w:hAnsi="Times New Roman" w:cs="Times New Roman"/>
            <w:sz w:val="24"/>
            <w:szCs w:val="24"/>
          </w:rPr>
          <w:delText>t</w:delText>
        </w:r>
        <w:r w:rsidR="00221E60" w:rsidDel="00700EB5">
          <w:rPr>
            <w:rFonts w:ascii="Times New Roman" w:eastAsia="Times New Roman" w:hAnsi="Times New Roman" w:cs="Times New Roman"/>
            <w:sz w:val="24"/>
            <w:szCs w:val="24"/>
          </w:rPr>
          <w:delText>s preserve both the capitalization and punctuation within them</w:delText>
        </w:r>
        <w:r w:rsidR="00295A35" w:rsidDel="00700EB5">
          <w:rPr>
            <w:rFonts w:ascii="Times New Roman" w:eastAsia="Times New Roman" w:hAnsi="Times New Roman" w:cs="Times New Roman"/>
            <w:sz w:val="24"/>
            <w:szCs w:val="24"/>
          </w:rPr>
          <w:delText>,</w:delText>
        </w:r>
        <w:r w:rsidR="00221E60" w:rsidDel="00700EB5">
          <w:rPr>
            <w:rFonts w:ascii="Times New Roman" w:eastAsia="Times New Roman" w:hAnsi="Times New Roman" w:cs="Times New Roman"/>
            <w:sz w:val="24"/>
            <w:szCs w:val="24"/>
          </w:rPr>
          <w:delText xml:space="preserve"> through capitalizing the first word of a phrase one can influence the model to generate it first and through adding a period to the end of a constraint one can guide the model to generate that word last. The opposite is also true. Not </w:delText>
        </w:r>
        <w:r w:rsidR="007C2A92" w:rsidDel="00700EB5">
          <w:rPr>
            <w:rFonts w:ascii="Times New Roman" w:eastAsia="Times New Roman" w:hAnsi="Times New Roman" w:cs="Times New Roman"/>
            <w:sz w:val="24"/>
            <w:szCs w:val="24"/>
          </w:rPr>
          <w:delText xml:space="preserve">capitalizing the first word in a constraint phrase ensures it will not be generated at the start of a sentence. </w:delText>
        </w:r>
      </w:del>
    </w:p>
    <w:p w14:paraId="58B8ECF5" w14:textId="6415E190" w:rsidR="00132084" w:rsidDel="008E3256" w:rsidRDefault="00132084">
      <w:pPr>
        <w:rPr>
          <w:del w:id="344" w:author="Jack Jackson" w:date="2021-05-13T08:30:00Z"/>
          <w:rFonts w:ascii="Arial" w:eastAsia="Arial" w:hAnsi="Arial" w:cs="Arial"/>
          <w:i/>
          <w:iCs/>
          <w:sz w:val="28"/>
          <w:szCs w:val="28"/>
        </w:rPr>
      </w:pPr>
      <w:del w:id="345" w:author="Jack Jackson" w:date="2021-05-13T08:30:00Z">
        <w:r w:rsidDel="008E3256">
          <w:rPr>
            <w:rFonts w:ascii="Arial" w:eastAsia="Arial" w:hAnsi="Arial" w:cs="Arial"/>
            <w:i/>
            <w:iCs/>
            <w:sz w:val="28"/>
            <w:szCs w:val="28"/>
          </w:rPr>
          <w:delText>Results, Analysis, and Discussion</w:delText>
        </w:r>
      </w:del>
    </w:p>
    <w:p w14:paraId="1A77BC47" w14:textId="7BA2E178" w:rsidR="00132084" w:rsidDel="008E3256" w:rsidRDefault="001A5F0B">
      <w:pPr>
        <w:rPr>
          <w:del w:id="346" w:author="Jack Jackson" w:date="2021-05-13T08:30:00Z"/>
          <w:rFonts w:ascii="Times New Roman" w:eastAsia="Times New Roman" w:hAnsi="Times New Roman" w:cs="Times New Roman"/>
          <w:sz w:val="24"/>
          <w:szCs w:val="24"/>
        </w:rPr>
        <w:pPrChange w:id="347" w:author="Jack Jackson" w:date="2021-05-13T09:40:00Z">
          <w:pPr>
            <w:ind w:firstLine="720"/>
          </w:pPr>
        </w:pPrChange>
      </w:pPr>
      <w:del w:id="348" w:author="Jack Jackson" w:date="2021-05-13T08:30:00Z">
        <w:r w:rsidDel="008E3256">
          <w:rPr>
            <w:rFonts w:ascii="Times New Roman" w:eastAsia="Times New Roman" w:hAnsi="Times New Roman" w:cs="Times New Roman"/>
            <w:sz w:val="24"/>
            <w:szCs w:val="24"/>
          </w:rPr>
          <w:delText>The current system allows for basic drag and drop functionality. As shown in Figure 3, phrases which can be dragged and dropped are indicated through highlighting. Upon dragging and dropping a phrase into a different ordering, the backend uses</w:delText>
        </w:r>
        <w:r w:rsidR="002C049C" w:rsidDel="008E3256">
          <w:rPr>
            <w:rFonts w:ascii="Times New Roman" w:eastAsia="Times New Roman" w:hAnsi="Times New Roman" w:cs="Times New Roman"/>
            <w:sz w:val="24"/>
            <w:szCs w:val="24"/>
          </w:rPr>
          <w:delText xml:space="preserve"> translates the sentence to a foreign language and upon translating back to English, </w:delText>
        </w:r>
        <w:r w:rsidDel="008E3256">
          <w:rPr>
            <w:rFonts w:ascii="Times New Roman" w:eastAsia="Times New Roman" w:hAnsi="Times New Roman" w:cs="Times New Roman"/>
            <w:sz w:val="24"/>
            <w:szCs w:val="24"/>
          </w:rPr>
          <w:delText xml:space="preserve">the new ordering of these phrases </w:delText>
        </w:r>
        <w:r w:rsidR="002C049C" w:rsidDel="008E3256">
          <w:rPr>
            <w:rFonts w:ascii="Times New Roman" w:eastAsia="Times New Roman" w:hAnsi="Times New Roman" w:cs="Times New Roman"/>
            <w:sz w:val="24"/>
            <w:szCs w:val="24"/>
          </w:rPr>
          <w:delText>is used as</w:delText>
        </w:r>
        <w:r w:rsidDel="008E3256">
          <w:rPr>
            <w:rFonts w:ascii="Times New Roman" w:eastAsia="Times New Roman" w:hAnsi="Times New Roman" w:cs="Times New Roman"/>
            <w:sz w:val="24"/>
            <w:szCs w:val="24"/>
          </w:rPr>
          <w:delText xml:space="preserve"> constraints </w:delText>
        </w:r>
        <w:r w:rsidR="002C049C" w:rsidDel="008E3256">
          <w:rPr>
            <w:rFonts w:ascii="Times New Roman" w:eastAsia="Times New Roman" w:hAnsi="Times New Roman" w:cs="Times New Roman"/>
            <w:sz w:val="24"/>
            <w:szCs w:val="24"/>
          </w:rPr>
          <w:delText xml:space="preserve">in lexically constrained decoding </w:delText>
        </w:r>
        <w:r w:rsidDel="008E3256">
          <w:rPr>
            <w:rFonts w:ascii="Times New Roman" w:eastAsia="Times New Roman" w:hAnsi="Times New Roman" w:cs="Times New Roman"/>
            <w:sz w:val="24"/>
            <w:szCs w:val="24"/>
          </w:rPr>
          <w:delText>to generate an new sentence which appears in place of the original.</w:delText>
        </w:r>
      </w:del>
    </w:p>
    <w:p w14:paraId="57629EA0" w14:textId="6723B9C0" w:rsidR="005B0217" w:rsidDel="008E3256" w:rsidRDefault="007C2A92">
      <w:pPr>
        <w:rPr>
          <w:del w:id="349" w:author="Jack Jackson" w:date="2021-05-13T08:30:00Z"/>
        </w:rPr>
        <w:pPrChange w:id="350" w:author="Jack Jackson" w:date="2021-05-13T09:40:00Z">
          <w:pPr>
            <w:keepNext/>
          </w:pPr>
        </w:pPrChange>
      </w:pPr>
      <w:del w:id="351" w:author="Jack Jackson" w:date="2021-05-13T08:30:00Z">
        <w:r w:rsidDel="008E3256">
          <w:rPr>
            <w:noProof/>
          </w:rPr>
          <w:drawing>
            <wp:inline distT="0" distB="0" distL="0" distR="0" wp14:anchorId="08694FF5" wp14:editId="3DF14E09">
              <wp:extent cx="5943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8375"/>
                      <a:stretch/>
                    </pic:blipFill>
                    <pic:spPr bwMode="auto">
                      <a:xfrm>
                        <a:off x="0" y="0"/>
                        <a:ext cx="5943600" cy="2194560"/>
                      </a:xfrm>
                      <a:prstGeom prst="rect">
                        <a:avLst/>
                      </a:prstGeom>
                      <a:ln>
                        <a:noFill/>
                      </a:ln>
                      <a:extLst>
                        <a:ext uri="{53640926-AAD7-44D8-BBD7-CCE9431645EC}">
                          <a14:shadowObscured xmlns:a14="http://schemas.microsoft.com/office/drawing/2010/main"/>
                        </a:ext>
                      </a:extLst>
                    </pic:spPr>
                  </pic:pic>
                </a:graphicData>
              </a:graphic>
            </wp:inline>
          </w:drawing>
        </w:r>
      </w:del>
    </w:p>
    <w:p w14:paraId="6ED3D9CE" w14:textId="3810017E" w:rsidR="005B0217" w:rsidDel="008E3256" w:rsidRDefault="005B0217">
      <w:pPr>
        <w:rPr>
          <w:del w:id="352" w:author="Jack Jackson" w:date="2021-05-13T08:30:00Z"/>
        </w:rPr>
        <w:pPrChange w:id="353" w:author="Jack Jackson" w:date="2021-05-13T09:40:00Z">
          <w:pPr>
            <w:pStyle w:val="Caption"/>
          </w:pPr>
        </w:pPrChange>
      </w:pPr>
      <w:del w:id="354" w:author="Jack Jackson" w:date="2021-05-13T08:30:00Z">
        <w:r w:rsidDel="008E3256">
          <w:delText xml:space="preserve">Figure </w:delText>
        </w:r>
        <w:r w:rsidR="001A5F0B" w:rsidDel="008E3256">
          <w:delText>3</w:delText>
        </w:r>
      </w:del>
    </w:p>
    <w:p w14:paraId="3E7618D9" w14:textId="22347D98" w:rsidR="000F3696" w:rsidDel="008E3256" w:rsidRDefault="00BD1EBC">
      <w:pPr>
        <w:rPr>
          <w:del w:id="355" w:author="Jack Jackson" w:date="2021-05-13T08:30:00Z"/>
          <w:rFonts w:ascii="Times New Roman" w:eastAsia="Times New Roman" w:hAnsi="Times New Roman" w:cs="Times New Roman"/>
          <w:sz w:val="24"/>
          <w:szCs w:val="24"/>
        </w:rPr>
      </w:pPr>
      <w:del w:id="356" w:author="Jack Jackson" w:date="2021-05-13T08:30:00Z">
        <w:r w:rsidDel="008E3256">
          <w:rPr>
            <w:rFonts w:ascii="Times New Roman" w:eastAsia="Times New Roman" w:hAnsi="Times New Roman" w:cs="Times New Roman"/>
            <w:sz w:val="24"/>
            <w:szCs w:val="24"/>
          </w:rPr>
          <w:delText xml:space="preserve">At the present our system merely identifies sentence noun chunks and employs them as constraints. This solution is very simplistic and does not currently alter phrases for reordering such as when a pronoun needs to switched from passive to active voice. It also leaves out phrases which should be draggable such as some prepositional phrases. </w:delText>
        </w:r>
        <w:r w:rsidR="000F3696" w:rsidDel="008E3256">
          <w:rPr>
            <w:rFonts w:ascii="Times New Roman" w:eastAsia="Times New Roman" w:hAnsi="Times New Roman" w:cs="Times New Roman"/>
            <w:sz w:val="24"/>
            <w:szCs w:val="24"/>
          </w:rPr>
          <w:delText xml:space="preserve">For example, in the example “Yellowstone Nation Park was established by the US government in 1972 as the world’s first legislated effort at nature conservation” the phrase “in 1972” should </w:delText>
        </w:r>
        <w:r w:rsidR="00295A35" w:rsidDel="008E3256">
          <w:rPr>
            <w:rFonts w:ascii="Times New Roman" w:eastAsia="Times New Roman" w:hAnsi="Times New Roman" w:cs="Times New Roman"/>
            <w:sz w:val="24"/>
            <w:szCs w:val="24"/>
          </w:rPr>
          <w:delText xml:space="preserve">clearly </w:delText>
        </w:r>
        <w:r w:rsidR="000F3696" w:rsidDel="008E3256">
          <w:rPr>
            <w:rFonts w:ascii="Times New Roman" w:eastAsia="Times New Roman" w:hAnsi="Times New Roman" w:cs="Times New Roman"/>
            <w:sz w:val="24"/>
            <w:szCs w:val="24"/>
          </w:rPr>
          <w:delText>be draggable</w:delText>
        </w:r>
        <w:r w:rsidR="00295A35" w:rsidDel="008E3256">
          <w:rPr>
            <w:rFonts w:ascii="Times New Roman" w:eastAsia="Times New Roman" w:hAnsi="Times New Roman" w:cs="Times New Roman"/>
            <w:sz w:val="24"/>
            <w:szCs w:val="24"/>
          </w:rPr>
          <w:delText xml:space="preserve"> but is left out when using only noun chunks</w:delText>
        </w:r>
        <w:r w:rsidR="000F3696" w:rsidDel="008E3256">
          <w:rPr>
            <w:rFonts w:ascii="Times New Roman" w:eastAsia="Times New Roman" w:hAnsi="Times New Roman" w:cs="Times New Roman"/>
            <w:sz w:val="24"/>
            <w:szCs w:val="24"/>
          </w:rPr>
          <w:delText xml:space="preserve">. </w:delText>
        </w:r>
        <w:r w:rsidDel="008E3256">
          <w:rPr>
            <w:rFonts w:ascii="Times New Roman" w:eastAsia="Times New Roman" w:hAnsi="Times New Roman" w:cs="Times New Roman"/>
            <w:sz w:val="24"/>
            <w:szCs w:val="24"/>
          </w:rPr>
          <w:delText>The quality of generation is heavily reliant on the model in use. We are currently using Fairseq’s multilingual pretrained Mbart model which allows us to only use only one model for round</w:delText>
        </w:r>
        <w:r w:rsidR="008F4738" w:rsidDel="008E3256">
          <w:rPr>
            <w:rFonts w:ascii="Times New Roman" w:eastAsia="Times New Roman" w:hAnsi="Times New Roman" w:cs="Times New Roman"/>
            <w:sz w:val="24"/>
            <w:szCs w:val="24"/>
          </w:rPr>
          <w:delText>-</w:delText>
        </w:r>
        <w:r w:rsidDel="008E3256">
          <w:rPr>
            <w:rFonts w:ascii="Times New Roman" w:eastAsia="Times New Roman" w:hAnsi="Times New Roman" w:cs="Times New Roman"/>
            <w:sz w:val="24"/>
            <w:szCs w:val="24"/>
          </w:rPr>
          <w:delText>trip translation. Much of the quality of paraphrases through any round</w:delText>
        </w:r>
        <w:r w:rsidR="008F4738" w:rsidDel="008E3256">
          <w:rPr>
            <w:rFonts w:ascii="Times New Roman" w:eastAsia="Times New Roman" w:hAnsi="Times New Roman" w:cs="Times New Roman"/>
            <w:sz w:val="24"/>
            <w:szCs w:val="24"/>
          </w:rPr>
          <w:delText>-</w:delText>
        </w:r>
        <w:r w:rsidDel="008E3256">
          <w:rPr>
            <w:rFonts w:ascii="Times New Roman" w:eastAsia="Times New Roman" w:hAnsi="Times New Roman" w:cs="Times New Roman"/>
            <w:sz w:val="24"/>
            <w:szCs w:val="24"/>
          </w:rPr>
          <w:delText xml:space="preserve">trip paraphrase method relies on the ability of the model to not lose information as it translates from English to a foreign language and back again. </w:delText>
        </w:r>
        <w:r w:rsidR="00B44C5E" w:rsidDel="008E3256">
          <w:rPr>
            <w:rFonts w:ascii="Times New Roman" w:eastAsia="Times New Roman" w:hAnsi="Times New Roman" w:cs="Times New Roman"/>
            <w:sz w:val="24"/>
            <w:szCs w:val="24"/>
          </w:rPr>
          <w:delText xml:space="preserve">If Mbart’s translation to a foreign language is faulty, the paraphrases generated in the translation back to English will also be faulty. In order to limit the loss of meaning from this process using languages similar to English as a pivot language is desirable. While we experimented with German, we ended up choosing Dutch as our pivot language as its similarity to English allows translations to it to maintain a large degree of meaning. </w:delText>
        </w:r>
      </w:del>
    </w:p>
    <w:p w14:paraId="6E7464C1" w14:textId="0F875889" w:rsidR="002C049C" w:rsidRPr="00BD1EBC" w:rsidRDefault="002C049C">
      <w:pPr>
        <w:ind w:firstLine="720"/>
        <w:rPr>
          <w:rFonts w:ascii="Times New Roman" w:eastAsia="Times New Roman" w:hAnsi="Times New Roman" w:cs="Times New Roman"/>
          <w:sz w:val="24"/>
          <w:szCs w:val="24"/>
        </w:rPr>
      </w:pPr>
      <w:del w:id="357" w:author="Jack Jackson" w:date="2021-05-13T08:30:00Z">
        <w:r w:rsidDel="008E3256">
          <w:rPr>
            <w:rFonts w:ascii="Times New Roman" w:eastAsia="Times New Roman" w:hAnsi="Times New Roman" w:cs="Times New Roman"/>
            <w:sz w:val="24"/>
            <w:szCs w:val="24"/>
          </w:rPr>
          <w:delText xml:space="preserve">The overall quality of paraphrases varies greatly depending on sentence, constraints, and ordering used. </w:delText>
        </w:r>
        <w:commentRangeStart w:id="358"/>
        <w:r w:rsidDel="008E3256">
          <w:rPr>
            <w:rFonts w:ascii="Times New Roman" w:eastAsia="Times New Roman" w:hAnsi="Times New Roman" w:cs="Times New Roman"/>
            <w:sz w:val="24"/>
            <w:szCs w:val="24"/>
          </w:rPr>
          <w:delText>Given</w:delText>
        </w:r>
        <w:commentRangeEnd w:id="358"/>
        <w:r w:rsidR="00474FB3" w:rsidDel="008E3256">
          <w:rPr>
            <w:rStyle w:val="CommentReference"/>
          </w:rPr>
          <w:commentReference w:id="358"/>
        </w:r>
        <w:r w:rsidDel="008E3256">
          <w:rPr>
            <w:rFonts w:ascii="Times New Roman" w:eastAsia="Times New Roman" w:hAnsi="Times New Roman" w:cs="Times New Roman"/>
            <w:sz w:val="24"/>
            <w:szCs w:val="24"/>
          </w:rPr>
          <w:delText xml:space="preserve"> proper error checking and constraint choosing there is a great likelihood this system could be very </w:delText>
        </w:r>
        <w:commentRangeStart w:id="359"/>
        <w:r w:rsidDel="008E3256">
          <w:rPr>
            <w:rFonts w:ascii="Times New Roman" w:eastAsia="Times New Roman" w:hAnsi="Times New Roman" w:cs="Times New Roman"/>
            <w:sz w:val="24"/>
            <w:szCs w:val="24"/>
          </w:rPr>
          <w:delText>useful</w:delText>
        </w:r>
        <w:commentRangeEnd w:id="359"/>
        <w:r w:rsidDel="008E3256">
          <w:rPr>
            <w:rStyle w:val="CommentReference"/>
          </w:rPr>
          <w:commentReference w:id="359"/>
        </w:r>
        <w:r w:rsidDel="008E3256">
          <w:rPr>
            <w:rFonts w:ascii="Times New Roman" w:eastAsia="Times New Roman" w:hAnsi="Times New Roman" w:cs="Times New Roman"/>
            <w:sz w:val="24"/>
            <w:szCs w:val="24"/>
          </w:rPr>
          <w:delText xml:space="preserve">. </w:delText>
        </w:r>
        <w:r w:rsidDel="008E3256">
          <w:rPr>
            <w:rFonts w:ascii="Times New Roman" w:eastAsia="Times New Roman" w:hAnsi="Times New Roman" w:cs="Times New Roman"/>
            <w:sz w:val="24"/>
            <w:szCs w:val="24"/>
          </w:rPr>
          <w:br/>
        </w:r>
      </w:del>
    </w:p>
    <w:p w14:paraId="2F88FE72" w14:textId="74CF2B6C" w:rsidR="00132084" w:rsidRDefault="00132084" w:rsidP="003411D9">
      <w:pPr>
        <w:rPr>
          <w:rFonts w:ascii="Arial" w:eastAsia="Arial" w:hAnsi="Arial" w:cs="Arial"/>
          <w:i/>
          <w:iCs/>
          <w:sz w:val="28"/>
          <w:szCs w:val="28"/>
        </w:rPr>
      </w:pPr>
      <w:r>
        <w:rPr>
          <w:rFonts w:ascii="Arial" w:eastAsia="Arial" w:hAnsi="Arial" w:cs="Arial"/>
          <w:i/>
          <w:iCs/>
          <w:sz w:val="28"/>
          <w:szCs w:val="28"/>
        </w:rPr>
        <w:t>Possible Future Work</w:t>
      </w:r>
    </w:p>
    <w:p w14:paraId="3D5B1BD0" w14:textId="122C7D48" w:rsidR="00500E41" w:rsidRPr="008F4738" w:rsidRDefault="00E46737" w:rsidP="002C049C">
      <w:pPr>
        <w:ind w:firstLine="720"/>
        <w:rPr>
          <w:rFonts w:ascii="Arial" w:eastAsia="Arial" w:hAnsi="Arial" w:cs="Arial"/>
          <w:i/>
          <w:iCs/>
          <w:sz w:val="28"/>
          <w:szCs w:val="28"/>
        </w:rPr>
      </w:pPr>
      <w:r>
        <w:rPr>
          <w:rFonts w:ascii="Times New Roman" w:eastAsia="Times New Roman" w:hAnsi="Times New Roman" w:cs="Times New Roman"/>
          <w:sz w:val="24"/>
          <w:szCs w:val="24"/>
        </w:rPr>
        <w:t xml:space="preserve">A possible extension to our work would be to switch back to Hugging Face’s Transformers repository </w:t>
      </w:r>
      <w:r w:rsidR="001917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leverage their wider variety of models. This would require either porting </w:t>
      </w:r>
      <w:proofErr w:type="spellStart"/>
      <w:r>
        <w:rPr>
          <w:rFonts w:ascii="Times New Roman" w:eastAsia="Times New Roman" w:hAnsi="Times New Roman" w:cs="Times New Roman"/>
          <w:sz w:val="24"/>
          <w:szCs w:val="24"/>
        </w:rPr>
        <w:t>Fairseq’s</w:t>
      </w:r>
      <w:proofErr w:type="spellEnd"/>
      <w:r>
        <w:rPr>
          <w:rFonts w:ascii="Times New Roman" w:eastAsia="Times New Roman" w:hAnsi="Times New Roman" w:cs="Times New Roman"/>
          <w:sz w:val="24"/>
          <w:szCs w:val="24"/>
        </w:rPr>
        <w:t xml:space="preserve"> lexically constrained decoding to </w:t>
      </w:r>
      <w:r w:rsidR="00500E41">
        <w:rPr>
          <w:rFonts w:ascii="Times New Roman" w:eastAsia="Times New Roman" w:hAnsi="Times New Roman" w:cs="Times New Roman"/>
          <w:sz w:val="24"/>
          <w:szCs w:val="24"/>
        </w:rPr>
        <w:t>Transformers</w:t>
      </w:r>
      <w:r>
        <w:rPr>
          <w:rFonts w:ascii="Times New Roman" w:eastAsia="Times New Roman" w:hAnsi="Times New Roman" w:cs="Times New Roman"/>
          <w:sz w:val="24"/>
          <w:szCs w:val="24"/>
        </w:rPr>
        <w:t xml:space="preserve"> or </w:t>
      </w:r>
      <w:r w:rsidR="00500E41">
        <w:rPr>
          <w:rFonts w:ascii="Times New Roman" w:eastAsia="Times New Roman" w:hAnsi="Times New Roman" w:cs="Times New Roman"/>
          <w:sz w:val="24"/>
          <w:szCs w:val="24"/>
        </w:rPr>
        <w:t xml:space="preserve">waiting until it is ported by someone else. </w:t>
      </w:r>
      <w:r>
        <w:rPr>
          <w:rFonts w:ascii="Times New Roman" w:eastAsia="Times New Roman" w:hAnsi="Times New Roman" w:cs="Times New Roman"/>
          <w:sz w:val="24"/>
          <w:szCs w:val="24"/>
        </w:rPr>
        <w:t xml:space="preserve">A further extension to our work which </w:t>
      </w:r>
      <w:r w:rsidR="000F3696">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increase the performance of the model is leveraging zero-shot paraphrase generation using a multilingual language model such as is introduced in </w:t>
      </w:r>
      <w:r w:rsidR="008F47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paper “Zero-Shot Paraphrase Generation with Multilingual Language Models”</w:t>
      </w:r>
      <w:ins w:id="360" w:author="Jack Jackson" w:date="2021-05-13T23:23:00Z">
        <w:r w:rsidR="00B10D00">
          <w:rPr>
            <w:rFonts w:ascii="Times New Roman" w:eastAsia="Times New Roman" w:hAnsi="Times New Roman" w:cs="Times New Roman"/>
            <w:sz w:val="24"/>
            <w:szCs w:val="24"/>
          </w:rPr>
          <w:t xml:space="preserve"> (</w:t>
        </w:r>
      </w:ins>
      <w:ins w:id="361" w:author="Jack Jackson" w:date="2021-05-13T23:24:00Z">
        <w:r w:rsidR="00B10D00">
          <w:rPr>
            <w:rFonts w:ascii="Times New Roman" w:eastAsia="Times New Roman" w:hAnsi="Times New Roman" w:cs="Times New Roman"/>
            <w:sz w:val="24"/>
            <w:szCs w:val="24"/>
          </w:rPr>
          <w:t>Guo</w:t>
        </w:r>
      </w:ins>
      <w:ins w:id="362" w:author="Jack Jackson" w:date="2021-05-13T23:25:00Z">
        <w:r w:rsidR="00B10D00">
          <w:rPr>
            <w:rFonts w:ascii="Times New Roman" w:eastAsia="Times New Roman" w:hAnsi="Times New Roman" w:cs="Times New Roman"/>
            <w:sz w:val="24"/>
            <w:szCs w:val="24"/>
          </w:rPr>
          <w:t xml:space="preserve"> et al., 2019)</w:t>
        </w:r>
      </w:ins>
      <w:r>
        <w:rPr>
          <w:rFonts w:ascii="Times New Roman" w:eastAsia="Times New Roman" w:hAnsi="Times New Roman" w:cs="Times New Roman"/>
          <w:sz w:val="24"/>
          <w:szCs w:val="24"/>
        </w:rPr>
        <w:t>.</w:t>
      </w:r>
      <w:del w:id="363" w:author="Jack Jackson" w:date="2021-05-13T23:22:00Z">
        <w:r w:rsidR="00C72C61" w:rsidDel="00B10D00">
          <w:rPr>
            <w:rStyle w:val="FootnoteReference"/>
            <w:rFonts w:ascii="Times New Roman" w:eastAsia="Times New Roman" w:hAnsi="Times New Roman" w:cs="Times New Roman"/>
            <w:sz w:val="24"/>
            <w:szCs w:val="24"/>
          </w:rPr>
          <w:footnoteReference w:id="5"/>
        </w:r>
      </w:del>
      <w:r>
        <w:rPr>
          <w:rFonts w:ascii="Times New Roman" w:eastAsia="Times New Roman" w:hAnsi="Times New Roman" w:cs="Times New Roman"/>
          <w:sz w:val="24"/>
          <w:szCs w:val="24"/>
        </w:rPr>
        <w:t xml:space="preserve"> Zero-shot paraphrasing works by essentially translating from English to English</w:t>
      </w:r>
      <w:ins w:id="366" w:author="Jack Jackson" w:date="2021-05-13T23:23:00Z">
        <w:r w:rsidR="00B10D00">
          <w:rPr>
            <w:rFonts w:ascii="Times New Roman" w:eastAsia="Times New Roman" w:hAnsi="Times New Roman" w:cs="Times New Roman"/>
            <w:sz w:val="24"/>
            <w:szCs w:val="24"/>
          </w:rPr>
          <w:t>, skipping the intermediary pivot language,</w:t>
        </w:r>
      </w:ins>
      <w:r>
        <w:rPr>
          <w:rFonts w:ascii="Times New Roman" w:eastAsia="Times New Roman" w:hAnsi="Times New Roman" w:cs="Times New Roman"/>
          <w:sz w:val="24"/>
          <w:szCs w:val="24"/>
        </w:rPr>
        <w:t xml:space="preserve"> which means that there would </w:t>
      </w:r>
      <w:r w:rsidR="008F4738">
        <w:rPr>
          <w:rFonts w:ascii="Times New Roman" w:eastAsia="Times New Roman" w:hAnsi="Times New Roman" w:cs="Times New Roman"/>
          <w:sz w:val="24"/>
          <w:szCs w:val="24"/>
        </w:rPr>
        <w:t>b</w:t>
      </w:r>
      <w:r>
        <w:rPr>
          <w:rFonts w:ascii="Times New Roman" w:eastAsia="Times New Roman" w:hAnsi="Times New Roman" w:cs="Times New Roman"/>
          <w:sz w:val="24"/>
          <w:szCs w:val="24"/>
        </w:rPr>
        <w:t>e less loss of sentence meaning with this method than by conducting a round-trip translation.</w:t>
      </w:r>
      <w:r w:rsidR="008F4738">
        <w:rPr>
          <w:rFonts w:ascii="Arial" w:eastAsia="Arial" w:hAnsi="Arial" w:cs="Arial"/>
          <w:i/>
          <w:iCs/>
          <w:sz w:val="28"/>
          <w:szCs w:val="28"/>
        </w:rPr>
        <w:t xml:space="preserve"> </w:t>
      </w:r>
      <w:r w:rsidR="008F4738">
        <w:rPr>
          <w:rFonts w:ascii="Times New Roman" w:eastAsia="Times New Roman" w:hAnsi="Times New Roman" w:cs="Times New Roman"/>
          <w:sz w:val="24"/>
          <w:szCs w:val="24"/>
        </w:rPr>
        <w:t>As often writers may want to see all other alternatives to a sentence rather than specifying a specific one through drag and drop, f</w:t>
      </w:r>
      <w:r w:rsidR="00500E41">
        <w:rPr>
          <w:rFonts w:ascii="Times New Roman" w:eastAsia="Times New Roman" w:hAnsi="Times New Roman" w:cs="Times New Roman"/>
          <w:sz w:val="24"/>
          <w:szCs w:val="24"/>
        </w:rPr>
        <w:t xml:space="preserve">inding a way to integrate the current backend system with the original </w:t>
      </w:r>
      <w:r w:rsidR="00500E41">
        <w:rPr>
          <w:rFonts w:ascii="Times New Roman" w:eastAsia="Times New Roman" w:hAnsi="Times New Roman" w:cs="Times New Roman"/>
          <w:sz w:val="24"/>
          <w:szCs w:val="24"/>
        </w:rPr>
        <w:lastRenderedPageBreak/>
        <w:t xml:space="preserve">system would </w:t>
      </w:r>
      <w:r w:rsidR="008F4738">
        <w:rPr>
          <w:rFonts w:ascii="Times New Roman" w:eastAsia="Times New Roman" w:hAnsi="Times New Roman" w:cs="Times New Roman"/>
          <w:sz w:val="24"/>
          <w:szCs w:val="24"/>
        </w:rPr>
        <w:t xml:space="preserve">allow more functionality for any user. Finally, </w:t>
      </w:r>
      <w:r w:rsidR="002C049C">
        <w:rPr>
          <w:rFonts w:ascii="Times New Roman" w:eastAsia="Times New Roman" w:hAnsi="Times New Roman" w:cs="Times New Roman"/>
          <w:sz w:val="24"/>
          <w:szCs w:val="24"/>
        </w:rPr>
        <w:t>much more work needs to be done on deciding which constraints to use and how to alter phrases for specific orderings.</w:t>
      </w:r>
    </w:p>
    <w:p w14:paraId="170ED48D" w14:textId="2EFCF53F" w:rsidR="001A5F0B" w:rsidDel="002F0E95" w:rsidRDefault="001A5F0B">
      <w:pPr>
        <w:rPr>
          <w:del w:id="367" w:author="Jack Jackson" w:date="2021-05-13T23:44:00Z"/>
          <w:rFonts w:ascii="Arial" w:eastAsia="Arial" w:hAnsi="Arial" w:cs="Arial"/>
          <w:i/>
          <w:iCs/>
          <w:sz w:val="28"/>
          <w:szCs w:val="28"/>
        </w:rPr>
      </w:pPr>
      <w:del w:id="368" w:author="Jack Jackson" w:date="2021-05-13T23:44:00Z">
        <w:r w:rsidDel="002F0E95">
          <w:rPr>
            <w:rFonts w:ascii="Arial" w:eastAsia="Arial" w:hAnsi="Arial" w:cs="Arial"/>
            <w:i/>
            <w:iCs/>
            <w:sz w:val="28"/>
            <w:szCs w:val="28"/>
          </w:rPr>
          <w:br w:type="page"/>
        </w:r>
      </w:del>
    </w:p>
    <w:p w14:paraId="6463C2D3" w14:textId="39AF59A5" w:rsidR="006F1CAB" w:rsidRDefault="00132084" w:rsidP="006F1CAB">
      <w:pPr>
        <w:rPr>
          <w:rFonts w:ascii="Times New Roman" w:eastAsia="Times New Roman" w:hAnsi="Times New Roman" w:cs="Times New Roman"/>
          <w:sz w:val="24"/>
          <w:szCs w:val="24"/>
        </w:rPr>
      </w:pPr>
      <w:r>
        <w:rPr>
          <w:rFonts w:ascii="Arial" w:eastAsia="Arial" w:hAnsi="Arial" w:cs="Arial"/>
          <w:i/>
          <w:iCs/>
          <w:sz w:val="28"/>
          <w:szCs w:val="28"/>
        </w:rPr>
        <w:t>References</w:t>
      </w:r>
    </w:p>
    <w:p w14:paraId="1D31E167" w14:textId="3D5912D5" w:rsidR="551EB537" w:rsidDel="009A7937" w:rsidRDefault="006F1CAB" w:rsidP="006F1CAB">
      <w:pPr>
        <w:ind w:left="720" w:hanging="720"/>
        <w:rPr>
          <w:del w:id="369" w:author="Jack Jackson" w:date="2021-05-13T22:59:00Z"/>
          <w:rFonts w:ascii="Times New Roman" w:eastAsia="Times New Roman" w:hAnsi="Times New Roman" w:cs="Times New Roman"/>
          <w:sz w:val="24"/>
          <w:szCs w:val="24"/>
        </w:rPr>
      </w:pPr>
      <w:del w:id="370" w:author="Jack Jackson" w:date="2021-05-13T22:59:00Z">
        <w:r w:rsidRPr="006F1CAB" w:rsidDel="009A7937">
          <w:rPr>
            <w:rFonts w:ascii="Times New Roman" w:eastAsia="Times New Roman" w:hAnsi="Times New Roman" w:cs="Times New Roman"/>
            <w:sz w:val="24"/>
            <w:szCs w:val="24"/>
          </w:rPr>
          <w:delText>Rafajlovičová</w:delText>
        </w:r>
        <w:r w:rsidDel="009A7937">
          <w:rPr>
            <w:rFonts w:ascii="Times New Roman" w:eastAsia="Times New Roman" w:hAnsi="Times New Roman" w:cs="Times New Roman"/>
            <w:sz w:val="24"/>
            <w:szCs w:val="24"/>
          </w:rPr>
          <w:delText xml:space="preserve">, Rita 2010. Variation of clause </w:delText>
        </w:r>
        <w:commentRangeStart w:id="371"/>
        <w:r w:rsidDel="009A7937">
          <w:rPr>
            <w:rFonts w:ascii="Times New Roman" w:eastAsia="Times New Roman" w:hAnsi="Times New Roman" w:cs="Times New Roman"/>
            <w:sz w:val="24"/>
            <w:szCs w:val="24"/>
          </w:rPr>
          <w:delText xml:space="preserve">patterns: </w:delText>
        </w:r>
        <w:commentRangeEnd w:id="371"/>
        <w:r w:rsidR="003411D9" w:rsidDel="009A7937">
          <w:rPr>
            <w:rStyle w:val="CommentReference"/>
          </w:rPr>
          <w:commentReference w:id="371"/>
        </w:r>
        <w:r w:rsidDel="009A7937">
          <w:rPr>
            <w:rFonts w:ascii="Times New Roman" w:eastAsia="Times New Roman" w:hAnsi="Times New Roman" w:cs="Times New Roman"/>
            <w:sz w:val="24"/>
            <w:szCs w:val="24"/>
          </w:rPr>
          <w:delText xml:space="preserve">Reordering the information in a message. In A. </w:delText>
        </w:r>
        <w:r w:rsidRPr="006F1CAB" w:rsidDel="009A7937">
          <w:rPr>
            <w:rFonts w:ascii="Times New Roman" w:eastAsia="Times New Roman" w:hAnsi="Times New Roman" w:cs="Times New Roman"/>
            <w:sz w:val="24"/>
            <w:szCs w:val="24"/>
          </w:rPr>
          <w:delText>Kačmárová</w:delText>
        </w:r>
        <w:r w:rsidDel="009A7937">
          <w:rPr>
            <w:rFonts w:ascii="Times New Roman" w:eastAsia="Times New Roman" w:hAnsi="Times New Roman" w:cs="Times New Roman"/>
            <w:sz w:val="24"/>
            <w:szCs w:val="24"/>
          </w:rPr>
          <w:delText xml:space="preserve"> (ed.), English Matters: A collection of papers by the Department of English Language and Literature Faculty (30-36). </w:delText>
        </w:r>
        <w:r w:rsidRPr="006F1CAB" w:rsidDel="009A7937">
          <w:rPr>
            <w:rFonts w:ascii="Times New Roman" w:eastAsia="Times New Roman" w:hAnsi="Times New Roman" w:cs="Times New Roman"/>
            <w:sz w:val="24"/>
            <w:szCs w:val="24"/>
          </w:rPr>
          <w:delText>Prešov</w:delText>
        </w:r>
        <w:r w:rsidDel="009A7937">
          <w:rPr>
            <w:rFonts w:ascii="Times New Roman" w:eastAsia="Times New Roman" w:hAnsi="Times New Roman" w:cs="Times New Roman"/>
            <w:sz w:val="24"/>
            <w:szCs w:val="24"/>
          </w:rPr>
          <w:delText xml:space="preserve">: University of </w:delText>
        </w:r>
        <w:r w:rsidRPr="006F1CAB" w:rsidDel="009A7937">
          <w:rPr>
            <w:rFonts w:ascii="Times New Roman" w:eastAsia="Times New Roman" w:hAnsi="Times New Roman" w:cs="Times New Roman"/>
            <w:sz w:val="24"/>
            <w:szCs w:val="24"/>
          </w:rPr>
          <w:delText>Prešov</w:delText>
        </w:r>
        <w:r w:rsidDel="009A7937">
          <w:rPr>
            <w:rFonts w:ascii="Times New Roman" w:eastAsia="Times New Roman" w:hAnsi="Times New Roman" w:cs="Times New Roman"/>
            <w:sz w:val="24"/>
            <w:szCs w:val="24"/>
          </w:rPr>
          <w:delText>.</w:delText>
        </w:r>
      </w:del>
    </w:p>
    <w:p w14:paraId="00C6F8CA" w14:textId="77777777" w:rsidR="009A7937" w:rsidRPr="009A7937" w:rsidRDefault="009A7937" w:rsidP="009A7937">
      <w:pPr>
        <w:ind w:left="720" w:hanging="720"/>
        <w:rPr>
          <w:ins w:id="372" w:author="Jack Jackson" w:date="2021-05-13T22:59:00Z"/>
          <w:rFonts w:ascii="Times New Roman" w:eastAsia="Times New Roman" w:hAnsi="Times New Roman" w:cs="Times New Roman"/>
          <w:sz w:val="24"/>
          <w:szCs w:val="24"/>
        </w:rPr>
      </w:pPr>
      <w:ins w:id="373" w:author="Jack Jackson" w:date="2021-05-13T22:59:00Z">
        <w:r w:rsidRPr="009A7937">
          <w:rPr>
            <w:rFonts w:ascii="Times New Roman" w:eastAsia="Times New Roman" w:hAnsi="Times New Roman" w:cs="Times New Roman"/>
            <w:sz w:val="24"/>
            <w:szCs w:val="24"/>
          </w:rPr>
          <w:t xml:space="preserve">Goyal, T., &amp; Durrett, G. (2020). Neural syntactic preordering for controlled paraphrase generation. </w:t>
        </w:r>
        <w:r w:rsidRPr="009A7937">
          <w:rPr>
            <w:rFonts w:ascii="Times New Roman" w:eastAsia="Times New Roman" w:hAnsi="Times New Roman" w:cs="Times New Roman"/>
            <w:i/>
            <w:iCs/>
            <w:sz w:val="24"/>
            <w:szCs w:val="24"/>
          </w:rPr>
          <w:t>Proceedings of the 58th Annual Meeting of the Association for Computational Linguistics</w:t>
        </w:r>
        <w:r w:rsidRPr="009A7937">
          <w:rPr>
            <w:rFonts w:ascii="Times New Roman" w:eastAsia="Times New Roman" w:hAnsi="Times New Roman" w:cs="Times New Roman"/>
            <w:sz w:val="24"/>
            <w:szCs w:val="24"/>
          </w:rPr>
          <w:t>, 238–252. https://doi.org/10.18653/v1/2020.acl-main.22</w:t>
        </w:r>
      </w:ins>
    </w:p>
    <w:p w14:paraId="6C431534" w14:textId="77777777" w:rsidR="009A7937" w:rsidRPr="009A7937" w:rsidRDefault="009A7937" w:rsidP="009A7937">
      <w:pPr>
        <w:ind w:left="720" w:hanging="720"/>
        <w:rPr>
          <w:ins w:id="374" w:author="Jack Jackson" w:date="2021-05-13T22:59:00Z"/>
          <w:rFonts w:ascii="Times New Roman" w:eastAsia="Times New Roman" w:hAnsi="Times New Roman" w:cs="Times New Roman"/>
          <w:sz w:val="24"/>
          <w:szCs w:val="24"/>
        </w:rPr>
      </w:pPr>
      <w:ins w:id="375" w:author="Jack Jackson" w:date="2021-05-13T22:59:00Z">
        <w:r w:rsidRPr="009A7937">
          <w:rPr>
            <w:rFonts w:ascii="Times New Roman" w:eastAsia="Times New Roman" w:hAnsi="Times New Roman" w:cs="Times New Roman"/>
            <w:sz w:val="24"/>
            <w:szCs w:val="24"/>
          </w:rPr>
          <w:t xml:space="preserve">Guo, Y., Liao, Y., Jiang, X., Zhang, Q., Zhang, Y., &amp; Liu, Q. (2019). Zero-shot paraphrase generation with multilingual language models. </w:t>
        </w:r>
        <w:r w:rsidRPr="009A7937">
          <w:rPr>
            <w:rFonts w:ascii="Times New Roman" w:eastAsia="Times New Roman" w:hAnsi="Times New Roman" w:cs="Times New Roman"/>
            <w:i/>
            <w:iCs/>
            <w:sz w:val="24"/>
            <w:szCs w:val="24"/>
          </w:rPr>
          <w:t>ArXiv:1911.03597 [Cs]</w:t>
        </w:r>
        <w:r w:rsidRPr="009A7937">
          <w:rPr>
            <w:rFonts w:ascii="Times New Roman" w:eastAsia="Times New Roman" w:hAnsi="Times New Roman" w:cs="Times New Roman"/>
            <w:sz w:val="24"/>
            <w:szCs w:val="24"/>
          </w:rPr>
          <w:t>. http://arxiv.org/abs/1911.03597</w:t>
        </w:r>
      </w:ins>
    </w:p>
    <w:p w14:paraId="64915218" w14:textId="77777777" w:rsidR="009A7937" w:rsidRPr="009A7937" w:rsidRDefault="009A7937" w:rsidP="009A7937">
      <w:pPr>
        <w:ind w:left="720" w:hanging="720"/>
        <w:rPr>
          <w:ins w:id="376" w:author="Jack Jackson" w:date="2021-05-13T22:59:00Z"/>
          <w:rFonts w:ascii="Times New Roman" w:eastAsia="Times New Roman" w:hAnsi="Times New Roman" w:cs="Times New Roman"/>
          <w:sz w:val="24"/>
          <w:szCs w:val="24"/>
        </w:rPr>
      </w:pPr>
      <w:proofErr w:type="spellStart"/>
      <w:ins w:id="377" w:author="Jack Jackson" w:date="2021-05-13T22:59:00Z">
        <w:r w:rsidRPr="009A7937">
          <w:rPr>
            <w:rFonts w:ascii="Times New Roman" w:eastAsia="Times New Roman" w:hAnsi="Times New Roman" w:cs="Times New Roman"/>
            <w:sz w:val="24"/>
            <w:szCs w:val="24"/>
          </w:rPr>
          <w:t>Hokamp</w:t>
        </w:r>
        <w:proofErr w:type="spellEnd"/>
        <w:r w:rsidRPr="009A7937">
          <w:rPr>
            <w:rFonts w:ascii="Times New Roman" w:eastAsia="Times New Roman" w:hAnsi="Times New Roman" w:cs="Times New Roman"/>
            <w:sz w:val="24"/>
            <w:szCs w:val="24"/>
          </w:rPr>
          <w:t xml:space="preserve">, C., &amp; Liu, Q. (2017). Lexically constrained decoding for sequence generation using grid beam search. </w:t>
        </w:r>
        <w:r w:rsidRPr="009A7937">
          <w:rPr>
            <w:rFonts w:ascii="Times New Roman" w:eastAsia="Times New Roman" w:hAnsi="Times New Roman" w:cs="Times New Roman"/>
            <w:i/>
            <w:iCs/>
            <w:sz w:val="24"/>
            <w:szCs w:val="24"/>
          </w:rPr>
          <w:t>Proceedings of the 55th Annual Meeting of the Association for Computational Linguistics (Volume 1: Long Papers)</w:t>
        </w:r>
        <w:r w:rsidRPr="009A7937">
          <w:rPr>
            <w:rFonts w:ascii="Times New Roman" w:eastAsia="Times New Roman" w:hAnsi="Times New Roman" w:cs="Times New Roman"/>
            <w:sz w:val="24"/>
            <w:szCs w:val="24"/>
          </w:rPr>
          <w:t>, 1535–1546. https://doi.org/10.18653/v1/P17-1141</w:t>
        </w:r>
      </w:ins>
    </w:p>
    <w:p w14:paraId="36073ECE" w14:textId="77777777" w:rsidR="009A7937" w:rsidRPr="009A7937" w:rsidRDefault="009A7937" w:rsidP="009A7937">
      <w:pPr>
        <w:ind w:left="720" w:hanging="720"/>
        <w:rPr>
          <w:ins w:id="378" w:author="Jack Jackson" w:date="2021-05-13T22:59:00Z"/>
          <w:rFonts w:ascii="Times New Roman" w:eastAsia="Times New Roman" w:hAnsi="Times New Roman" w:cs="Times New Roman"/>
          <w:sz w:val="24"/>
          <w:szCs w:val="24"/>
        </w:rPr>
      </w:pPr>
      <w:ins w:id="379" w:author="Jack Jackson" w:date="2021-05-13T22:59:00Z">
        <w:r w:rsidRPr="009A7937">
          <w:rPr>
            <w:rFonts w:ascii="Times New Roman" w:eastAsia="Times New Roman" w:hAnsi="Times New Roman" w:cs="Times New Roman"/>
            <w:sz w:val="24"/>
            <w:szCs w:val="24"/>
          </w:rPr>
          <w:t xml:space="preserve">Hu, J. E., </w:t>
        </w:r>
        <w:proofErr w:type="spellStart"/>
        <w:r w:rsidRPr="009A7937">
          <w:rPr>
            <w:rFonts w:ascii="Times New Roman" w:eastAsia="Times New Roman" w:hAnsi="Times New Roman" w:cs="Times New Roman"/>
            <w:sz w:val="24"/>
            <w:szCs w:val="24"/>
          </w:rPr>
          <w:t>Rudinger</w:t>
        </w:r>
        <w:proofErr w:type="spellEnd"/>
        <w:r w:rsidRPr="009A7937">
          <w:rPr>
            <w:rFonts w:ascii="Times New Roman" w:eastAsia="Times New Roman" w:hAnsi="Times New Roman" w:cs="Times New Roman"/>
            <w:sz w:val="24"/>
            <w:szCs w:val="24"/>
          </w:rPr>
          <w:t xml:space="preserve">, R., Post, M., &amp; Van </w:t>
        </w:r>
        <w:proofErr w:type="spellStart"/>
        <w:r w:rsidRPr="009A7937">
          <w:rPr>
            <w:rFonts w:ascii="Times New Roman" w:eastAsia="Times New Roman" w:hAnsi="Times New Roman" w:cs="Times New Roman"/>
            <w:sz w:val="24"/>
            <w:szCs w:val="24"/>
          </w:rPr>
          <w:t>Durme</w:t>
        </w:r>
        <w:proofErr w:type="spellEnd"/>
        <w:r w:rsidRPr="009A7937">
          <w:rPr>
            <w:rFonts w:ascii="Times New Roman" w:eastAsia="Times New Roman" w:hAnsi="Times New Roman" w:cs="Times New Roman"/>
            <w:sz w:val="24"/>
            <w:szCs w:val="24"/>
          </w:rPr>
          <w:t xml:space="preserve">, B. (2019). </w:t>
        </w:r>
        <w:proofErr w:type="spellStart"/>
        <w:r w:rsidRPr="009A7937">
          <w:rPr>
            <w:rFonts w:ascii="Times New Roman" w:eastAsia="Times New Roman" w:hAnsi="Times New Roman" w:cs="Times New Roman"/>
            <w:sz w:val="24"/>
            <w:szCs w:val="24"/>
          </w:rPr>
          <w:t>Parabank</w:t>
        </w:r>
        <w:proofErr w:type="spellEnd"/>
        <w:r w:rsidRPr="009A7937">
          <w:rPr>
            <w:rFonts w:ascii="Times New Roman" w:eastAsia="Times New Roman" w:hAnsi="Times New Roman" w:cs="Times New Roman"/>
            <w:sz w:val="24"/>
            <w:szCs w:val="24"/>
          </w:rPr>
          <w:t xml:space="preserve">: Monolingual bitext generation and sentential paraphrasing via </w:t>
        </w:r>
        <w:proofErr w:type="gramStart"/>
        <w:r w:rsidRPr="009A7937">
          <w:rPr>
            <w:rFonts w:ascii="Times New Roman" w:eastAsia="Times New Roman" w:hAnsi="Times New Roman" w:cs="Times New Roman"/>
            <w:sz w:val="24"/>
            <w:szCs w:val="24"/>
          </w:rPr>
          <w:t>lexically-constrained</w:t>
        </w:r>
        <w:proofErr w:type="gramEnd"/>
        <w:r w:rsidRPr="009A7937">
          <w:rPr>
            <w:rFonts w:ascii="Times New Roman" w:eastAsia="Times New Roman" w:hAnsi="Times New Roman" w:cs="Times New Roman"/>
            <w:sz w:val="24"/>
            <w:szCs w:val="24"/>
          </w:rPr>
          <w:t xml:space="preserve"> neural machine translation. </w:t>
        </w:r>
        <w:r w:rsidRPr="009A7937">
          <w:rPr>
            <w:rFonts w:ascii="Times New Roman" w:eastAsia="Times New Roman" w:hAnsi="Times New Roman" w:cs="Times New Roman"/>
            <w:i/>
            <w:iCs/>
            <w:sz w:val="24"/>
            <w:szCs w:val="24"/>
          </w:rPr>
          <w:t>ArXiv:1901.03644 [Cs]</w:t>
        </w:r>
        <w:r w:rsidRPr="009A7937">
          <w:rPr>
            <w:rFonts w:ascii="Times New Roman" w:eastAsia="Times New Roman" w:hAnsi="Times New Roman" w:cs="Times New Roman"/>
            <w:sz w:val="24"/>
            <w:szCs w:val="24"/>
          </w:rPr>
          <w:t>. http://arxiv.org/abs/1901.03644</w:t>
        </w:r>
      </w:ins>
    </w:p>
    <w:p w14:paraId="4F0147BE" w14:textId="77777777" w:rsidR="009A7937" w:rsidRPr="009A7937" w:rsidRDefault="009A7937" w:rsidP="009A7937">
      <w:pPr>
        <w:ind w:left="720" w:hanging="720"/>
        <w:rPr>
          <w:ins w:id="380" w:author="Jack Jackson" w:date="2021-05-13T22:59:00Z"/>
          <w:rFonts w:ascii="Times New Roman" w:eastAsia="Times New Roman" w:hAnsi="Times New Roman" w:cs="Times New Roman"/>
          <w:sz w:val="24"/>
          <w:szCs w:val="24"/>
        </w:rPr>
      </w:pPr>
      <w:ins w:id="381" w:author="Jack Jackson" w:date="2021-05-13T22:59:00Z">
        <w:r w:rsidRPr="009A7937">
          <w:rPr>
            <w:rFonts w:ascii="Times New Roman" w:eastAsia="Times New Roman" w:hAnsi="Times New Roman" w:cs="Times New Roman"/>
            <w:sz w:val="24"/>
            <w:szCs w:val="24"/>
          </w:rPr>
          <w:t xml:space="preserve">Kumar, A., Ahuja, K., </w:t>
        </w:r>
        <w:proofErr w:type="spellStart"/>
        <w:r w:rsidRPr="009A7937">
          <w:rPr>
            <w:rFonts w:ascii="Times New Roman" w:eastAsia="Times New Roman" w:hAnsi="Times New Roman" w:cs="Times New Roman"/>
            <w:sz w:val="24"/>
            <w:szCs w:val="24"/>
          </w:rPr>
          <w:t>Vadapalli</w:t>
        </w:r>
        <w:proofErr w:type="spellEnd"/>
        <w:r w:rsidRPr="009A7937">
          <w:rPr>
            <w:rFonts w:ascii="Times New Roman" w:eastAsia="Times New Roman" w:hAnsi="Times New Roman" w:cs="Times New Roman"/>
            <w:sz w:val="24"/>
            <w:szCs w:val="24"/>
          </w:rPr>
          <w:t xml:space="preserve">, R., &amp; Talukdar, P. (2020). Syntax-guided controlled generation of paraphrases. </w:t>
        </w:r>
        <w:r w:rsidRPr="009A7937">
          <w:rPr>
            <w:rFonts w:ascii="Times New Roman" w:eastAsia="Times New Roman" w:hAnsi="Times New Roman" w:cs="Times New Roman"/>
            <w:i/>
            <w:iCs/>
            <w:sz w:val="24"/>
            <w:szCs w:val="24"/>
          </w:rPr>
          <w:t>Transactions of the Association for Computational Linguistics</w:t>
        </w:r>
        <w:r w:rsidRPr="009A7937">
          <w:rPr>
            <w:rFonts w:ascii="Times New Roman" w:eastAsia="Times New Roman" w:hAnsi="Times New Roman" w:cs="Times New Roman"/>
            <w:sz w:val="24"/>
            <w:szCs w:val="24"/>
          </w:rPr>
          <w:t xml:space="preserve">, </w:t>
        </w:r>
        <w:r w:rsidRPr="009A7937">
          <w:rPr>
            <w:rFonts w:ascii="Times New Roman" w:eastAsia="Times New Roman" w:hAnsi="Times New Roman" w:cs="Times New Roman"/>
            <w:i/>
            <w:iCs/>
            <w:sz w:val="24"/>
            <w:szCs w:val="24"/>
          </w:rPr>
          <w:t>8</w:t>
        </w:r>
        <w:r w:rsidRPr="009A7937">
          <w:rPr>
            <w:rFonts w:ascii="Times New Roman" w:eastAsia="Times New Roman" w:hAnsi="Times New Roman" w:cs="Times New Roman"/>
            <w:sz w:val="24"/>
            <w:szCs w:val="24"/>
          </w:rPr>
          <w:t>, 330–345. https://doi.org/10.1162/tacl_a_00318</w:t>
        </w:r>
      </w:ins>
    </w:p>
    <w:p w14:paraId="7F2A14DE" w14:textId="77777777" w:rsidR="009A7937" w:rsidRPr="009A7937" w:rsidRDefault="009A7937" w:rsidP="009A7937">
      <w:pPr>
        <w:ind w:left="720" w:hanging="720"/>
        <w:rPr>
          <w:ins w:id="382" w:author="Jack Jackson" w:date="2021-05-13T22:59:00Z"/>
          <w:rFonts w:ascii="Times New Roman" w:eastAsia="Times New Roman" w:hAnsi="Times New Roman" w:cs="Times New Roman"/>
          <w:sz w:val="24"/>
          <w:szCs w:val="24"/>
        </w:rPr>
      </w:pPr>
      <w:ins w:id="383" w:author="Jack Jackson" w:date="2021-05-13T22:59:00Z">
        <w:r w:rsidRPr="009A7937">
          <w:rPr>
            <w:rFonts w:ascii="Times New Roman" w:eastAsia="Times New Roman" w:hAnsi="Times New Roman" w:cs="Times New Roman"/>
            <w:sz w:val="24"/>
            <w:szCs w:val="24"/>
          </w:rPr>
          <w:t xml:space="preserve">Liu, Y., Gu, J., Goyal, N., Li, X., </w:t>
        </w:r>
        <w:proofErr w:type="spellStart"/>
        <w:r w:rsidRPr="009A7937">
          <w:rPr>
            <w:rFonts w:ascii="Times New Roman" w:eastAsia="Times New Roman" w:hAnsi="Times New Roman" w:cs="Times New Roman"/>
            <w:sz w:val="24"/>
            <w:szCs w:val="24"/>
          </w:rPr>
          <w:t>Edunov</w:t>
        </w:r>
        <w:proofErr w:type="spellEnd"/>
        <w:r w:rsidRPr="009A7937">
          <w:rPr>
            <w:rFonts w:ascii="Times New Roman" w:eastAsia="Times New Roman" w:hAnsi="Times New Roman" w:cs="Times New Roman"/>
            <w:sz w:val="24"/>
            <w:szCs w:val="24"/>
          </w:rPr>
          <w:t xml:space="preserve">, S., </w:t>
        </w:r>
        <w:proofErr w:type="spellStart"/>
        <w:r w:rsidRPr="009A7937">
          <w:rPr>
            <w:rFonts w:ascii="Times New Roman" w:eastAsia="Times New Roman" w:hAnsi="Times New Roman" w:cs="Times New Roman"/>
            <w:sz w:val="24"/>
            <w:szCs w:val="24"/>
          </w:rPr>
          <w:t>Ghazvininejad</w:t>
        </w:r>
        <w:proofErr w:type="spellEnd"/>
        <w:r w:rsidRPr="009A7937">
          <w:rPr>
            <w:rFonts w:ascii="Times New Roman" w:eastAsia="Times New Roman" w:hAnsi="Times New Roman" w:cs="Times New Roman"/>
            <w:sz w:val="24"/>
            <w:szCs w:val="24"/>
          </w:rPr>
          <w:t xml:space="preserve">, M., Lewis, M., &amp; </w:t>
        </w:r>
        <w:proofErr w:type="spellStart"/>
        <w:r w:rsidRPr="009A7937">
          <w:rPr>
            <w:rFonts w:ascii="Times New Roman" w:eastAsia="Times New Roman" w:hAnsi="Times New Roman" w:cs="Times New Roman"/>
            <w:sz w:val="24"/>
            <w:szCs w:val="24"/>
          </w:rPr>
          <w:t>Zettlemoyer</w:t>
        </w:r>
        <w:proofErr w:type="spellEnd"/>
        <w:r w:rsidRPr="009A7937">
          <w:rPr>
            <w:rFonts w:ascii="Times New Roman" w:eastAsia="Times New Roman" w:hAnsi="Times New Roman" w:cs="Times New Roman"/>
            <w:sz w:val="24"/>
            <w:szCs w:val="24"/>
          </w:rPr>
          <w:t xml:space="preserve">, L. (2020). Multilingual denoising pre-training for neural machine translation. </w:t>
        </w:r>
        <w:r w:rsidRPr="009A7937">
          <w:rPr>
            <w:rFonts w:ascii="Times New Roman" w:eastAsia="Times New Roman" w:hAnsi="Times New Roman" w:cs="Times New Roman"/>
            <w:i/>
            <w:iCs/>
            <w:sz w:val="24"/>
            <w:szCs w:val="24"/>
          </w:rPr>
          <w:t>ArXiv:2001.08210 [Cs]</w:t>
        </w:r>
        <w:r w:rsidRPr="009A7937">
          <w:rPr>
            <w:rFonts w:ascii="Times New Roman" w:eastAsia="Times New Roman" w:hAnsi="Times New Roman" w:cs="Times New Roman"/>
            <w:sz w:val="24"/>
            <w:szCs w:val="24"/>
          </w:rPr>
          <w:t>. http://arxiv.org/abs/2001.08210</w:t>
        </w:r>
      </w:ins>
    </w:p>
    <w:p w14:paraId="0C6F887B" w14:textId="77777777" w:rsidR="009A7937" w:rsidRPr="009A7937" w:rsidRDefault="009A7937" w:rsidP="009A7937">
      <w:pPr>
        <w:ind w:left="720" w:hanging="720"/>
        <w:rPr>
          <w:ins w:id="384" w:author="Jack Jackson" w:date="2021-05-13T22:59:00Z"/>
          <w:rFonts w:ascii="Times New Roman" w:eastAsia="Times New Roman" w:hAnsi="Times New Roman" w:cs="Times New Roman"/>
          <w:sz w:val="24"/>
          <w:szCs w:val="24"/>
        </w:rPr>
      </w:pPr>
      <w:ins w:id="385" w:author="Jack Jackson" w:date="2021-05-13T22:59:00Z">
        <w:r w:rsidRPr="009A7937">
          <w:rPr>
            <w:rFonts w:ascii="Times New Roman" w:eastAsia="Times New Roman" w:hAnsi="Times New Roman" w:cs="Times New Roman"/>
            <w:sz w:val="24"/>
            <w:szCs w:val="24"/>
          </w:rPr>
          <w:t xml:space="preserve">Mallinson, J., </w:t>
        </w:r>
        <w:proofErr w:type="spellStart"/>
        <w:r w:rsidRPr="009A7937">
          <w:rPr>
            <w:rFonts w:ascii="Times New Roman" w:eastAsia="Times New Roman" w:hAnsi="Times New Roman" w:cs="Times New Roman"/>
            <w:sz w:val="24"/>
            <w:szCs w:val="24"/>
          </w:rPr>
          <w:t>Sennrich</w:t>
        </w:r>
        <w:proofErr w:type="spellEnd"/>
        <w:r w:rsidRPr="009A7937">
          <w:rPr>
            <w:rFonts w:ascii="Times New Roman" w:eastAsia="Times New Roman" w:hAnsi="Times New Roman" w:cs="Times New Roman"/>
            <w:sz w:val="24"/>
            <w:szCs w:val="24"/>
          </w:rPr>
          <w:t xml:space="preserve">, R., &amp; </w:t>
        </w:r>
        <w:proofErr w:type="spellStart"/>
        <w:r w:rsidRPr="009A7937">
          <w:rPr>
            <w:rFonts w:ascii="Times New Roman" w:eastAsia="Times New Roman" w:hAnsi="Times New Roman" w:cs="Times New Roman"/>
            <w:sz w:val="24"/>
            <w:szCs w:val="24"/>
          </w:rPr>
          <w:t>Lapata</w:t>
        </w:r>
        <w:proofErr w:type="spellEnd"/>
        <w:r w:rsidRPr="009A7937">
          <w:rPr>
            <w:rFonts w:ascii="Times New Roman" w:eastAsia="Times New Roman" w:hAnsi="Times New Roman" w:cs="Times New Roman"/>
            <w:sz w:val="24"/>
            <w:szCs w:val="24"/>
          </w:rPr>
          <w:t xml:space="preserve">, M. (2017). Paraphrasing revisited with neural machine translation. </w:t>
        </w:r>
        <w:r w:rsidRPr="009A7937">
          <w:rPr>
            <w:rFonts w:ascii="Times New Roman" w:eastAsia="Times New Roman" w:hAnsi="Times New Roman" w:cs="Times New Roman"/>
            <w:i/>
            <w:iCs/>
            <w:sz w:val="24"/>
            <w:szCs w:val="24"/>
          </w:rPr>
          <w:t>Proceedings of the 15th Conference of the European Chapter of the Association for Computational Linguistics: Volume 1, Long Papers</w:t>
        </w:r>
        <w:r w:rsidRPr="009A7937">
          <w:rPr>
            <w:rFonts w:ascii="Times New Roman" w:eastAsia="Times New Roman" w:hAnsi="Times New Roman" w:cs="Times New Roman"/>
            <w:sz w:val="24"/>
            <w:szCs w:val="24"/>
          </w:rPr>
          <w:t>, 881–893. https://www.aclweb.org/anthology/E17-1083</w:t>
        </w:r>
      </w:ins>
    </w:p>
    <w:p w14:paraId="2DD385AA" w14:textId="77777777" w:rsidR="009A7937" w:rsidRPr="009A7937" w:rsidRDefault="009A7937" w:rsidP="009A7937">
      <w:pPr>
        <w:ind w:left="720" w:hanging="720"/>
        <w:rPr>
          <w:ins w:id="386" w:author="Jack Jackson" w:date="2021-05-13T22:59:00Z"/>
          <w:rFonts w:ascii="Times New Roman" w:eastAsia="Times New Roman" w:hAnsi="Times New Roman" w:cs="Times New Roman"/>
          <w:sz w:val="24"/>
          <w:szCs w:val="24"/>
        </w:rPr>
      </w:pPr>
      <w:ins w:id="387" w:author="Jack Jackson" w:date="2021-05-13T22:59:00Z">
        <w:r w:rsidRPr="009A7937">
          <w:rPr>
            <w:rFonts w:ascii="Times New Roman" w:eastAsia="Times New Roman" w:hAnsi="Times New Roman" w:cs="Times New Roman"/>
            <w:i/>
            <w:iCs/>
            <w:sz w:val="24"/>
            <w:szCs w:val="24"/>
          </w:rPr>
          <w:t>(Vectorized) Lexically constrained decoding with dynamic beam allocation</w:t>
        </w:r>
        <w:r w:rsidRPr="009A7937">
          <w:rPr>
            <w:rFonts w:ascii="Times New Roman" w:eastAsia="Times New Roman" w:hAnsi="Times New Roman" w:cs="Times New Roman"/>
            <w:sz w:val="24"/>
            <w:szCs w:val="24"/>
          </w:rPr>
          <w:t xml:space="preserve">. (n.d.). GitHub. Retrieved May 12, 2021, from </w:t>
        </w:r>
        <w:proofErr w:type="gramStart"/>
        <w:r w:rsidRPr="009A7937">
          <w:rPr>
            <w:rFonts w:ascii="Times New Roman" w:eastAsia="Times New Roman" w:hAnsi="Times New Roman" w:cs="Times New Roman"/>
            <w:sz w:val="24"/>
            <w:szCs w:val="24"/>
          </w:rPr>
          <w:t>https://github.com/pytorch/fairseq</w:t>
        </w:r>
        <w:proofErr w:type="gramEnd"/>
      </w:ins>
    </w:p>
    <w:p w14:paraId="340E5DDD" w14:textId="2700DDA3" w:rsidR="003411D9" w:rsidDel="009A7937" w:rsidRDefault="00040374" w:rsidP="003411D9">
      <w:pPr>
        <w:ind w:left="720" w:hanging="720"/>
        <w:rPr>
          <w:del w:id="388" w:author="Jack Jackson" w:date="2021-05-13T22:59:00Z"/>
          <w:rFonts w:ascii="Times New Roman" w:eastAsia="Times New Roman" w:hAnsi="Times New Roman" w:cs="Times New Roman"/>
          <w:sz w:val="24"/>
          <w:szCs w:val="24"/>
        </w:rPr>
      </w:pPr>
      <w:del w:id="389" w:author="Jack Jackson" w:date="2021-05-13T22:59:00Z">
        <w:r w:rsidRPr="00040374" w:rsidDel="009A7937">
          <w:rPr>
            <w:rFonts w:ascii="Times New Roman" w:eastAsia="Times New Roman" w:hAnsi="Times New Roman" w:cs="Times New Roman"/>
            <w:sz w:val="24"/>
            <w:szCs w:val="24"/>
          </w:rPr>
          <w:delText>Hu, J. Edward, Rachel Rudinger, Matt Post, and Benjamin Van Durme. “ParaBank: Monolingual Bitext Generation and Sentential Paraphrasing via Lexically-Constrained Neural Machine Translation.” ArXiv:1901.03644 [Cs], January 11, 2019. http://arxiv.org/abs/1901.03644.</w:delText>
        </w:r>
      </w:del>
    </w:p>
    <w:p w14:paraId="3EB4AAD0" w14:textId="68B64613" w:rsidR="003411D9" w:rsidDel="009A7937" w:rsidRDefault="003411D9" w:rsidP="003411D9">
      <w:pPr>
        <w:ind w:left="720" w:hanging="720"/>
        <w:rPr>
          <w:del w:id="390" w:author="Jack Jackson" w:date="2021-05-13T22:59:00Z"/>
          <w:rFonts w:ascii="Times New Roman" w:eastAsia="Times New Roman" w:hAnsi="Times New Roman" w:cs="Times New Roman"/>
          <w:sz w:val="24"/>
          <w:szCs w:val="24"/>
        </w:rPr>
      </w:pPr>
      <w:del w:id="391" w:author="Jack Jackson" w:date="2021-05-13T22:59:00Z">
        <w:r w:rsidRPr="003411D9" w:rsidDel="009A7937">
          <w:rPr>
            <w:rFonts w:ascii="Times New Roman" w:eastAsia="Times New Roman" w:hAnsi="Times New Roman" w:cs="Times New Roman"/>
            <w:sz w:val="24"/>
            <w:szCs w:val="24"/>
          </w:rPr>
          <w:delText>Hokamp, Chris, and Qun Liu. “Lexically Constrained Decoding for Sequence Generation Using Grid Beam Search.” In Proceedings of the 55th Annual Meeting of the Association for Computational Linguistics (Volume 1: Long Papers), 1535–46. Vancouver, Canada: Association for Computational Linguistics, 2017. https://doi.org/10.18653/v1/P17-1141.</w:delText>
        </w:r>
      </w:del>
    </w:p>
    <w:p w14:paraId="7081C78A" w14:textId="15272C1B" w:rsidR="06C78A04" w:rsidDel="009A7937" w:rsidRDefault="003411D9" w:rsidP="003411D9">
      <w:pPr>
        <w:ind w:left="720" w:hanging="720"/>
        <w:rPr>
          <w:del w:id="392" w:author="Jack Jackson" w:date="2021-05-13T22:59:00Z"/>
          <w:rFonts w:ascii="Times New Roman" w:eastAsia="Times New Roman" w:hAnsi="Times New Roman" w:cs="Times New Roman"/>
          <w:sz w:val="24"/>
          <w:szCs w:val="24"/>
        </w:rPr>
      </w:pPr>
      <w:del w:id="393" w:author="Jack Jackson" w:date="2021-05-13T22:59:00Z">
        <w:r w:rsidRPr="003411D9" w:rsidDel="009A7937">
          <w:rPr>
            <w:rFonts w:ascii="Times New Roman" w:eastAsia="Times New Roman" w:hAnsi="Times New Roman" w:cs="Times New Roman"/>
            <w:sz w:val="24"/>
            <w:szCs w:val="24"/>
          </w:rPr>
          <w:delText>Guo, Yinpeng, Yi Liao, Xin Jiang, Qing Zhang, Yibo Zhang, and Qun Liu. “Zero-Shot Paraphrase Generation with Multilingual Language Models.” ArXiv:1911.03597 [Cs], November 8, 2019. http://arxiv.org/abs/1911.03597.</w:delText>
        </w:r>
      </w:del>
    </w:p>
    <w:p w14:paraId="1012BBD7" w14:textId="1A529564" w:rsidR="00C57628" w:rsidDel="009A7937" w:rsidRDefault="00C57628" w:rsidP="003411D9">
      <w:pPr>
        <w:ind w:left="720" w:hanging="720"/>
        <w:rPr>
          <w:del w:id="394" w:author="Jack Jackson" w:date="2021-05-13T22:59:00Z"/>
          <w:rFonts w:ascii="Times New Roman" w:eastAsia="Times New Roman" w:hAnsi="Times New Roman" w:cs="Times New Roman"/>
          <w:sz w:val="24"/>
          <w:szCs w:val="24"/>
        </w:rPr>
      </w:pPr>
      <w:del w:id="395" w:author="Jack Jackson" w:date="2021-05-13T22:59:00Z">
        <w:r w:rsidRPr="00C57628" w:rsidDel="009A7937">
          <w:rPr>
            <w:rFonts w:ascii="Times New Roman" w:eastAsia="Times New Roman" w:hAnsi="Times New Roman" w:cs="Times New Roman"/>
            <w:sz w:val="24"/>
            <w:szCs w:val="24"/>
          </w:rPr>
          <w:delText>Goyal, Tanya, and Greg Durrett. “Neural Syntactic Preordering for Controlled Paraphrase Generation.” In Proceedings of the 58th Annual Meeting of the Association for Computational Linguistics, 238–52. Online: Association for Computational Linguistics, 2020. https://doi.org/10.18653/v1/2020.acl-main.22.</w:delText>
        </w:r>
      </w:del>
    </w:p>
    <w:p w14:paraId="62A9653D" w14:textId="09EF0A1F" w:rsidR="003D7F61" w:rsidRDefault="00C57628" w:rsidP="003411D9">
      <w:pPr>
        <w:ind w:left="720" w:hanging="720"/>
        <w:rPr>
          <w:rFonts w:ascii="Times New Roman" w:eastAsia="Times New Roman" w:hAnsi="Times New Roman" w:cs="Times New Roman"/>
          <w:sz w:val="24"/>
          <w:szCs w:val="24"/>
        </w:rPr>
      </w:pPr>
      <w:del w:id="396" w:author="Jack Jackson" w:date="2021-05-13T22:59:00Z">
        <w:r w:rsidRPr="00C57628" w:rsidDel="009A7937">
          <w:rPr>
            <w:rFonts w:ascii="Times New Roman" w:eastAsia="Times New Roman" w:hAnsi="Times New Roman" w:cs="Times New Roman"/>
            <w:sz w:val="24"/>
            <w:szCs w:val="24"/>
          </w:rPr>
          <w:delText>Kumar, Ashutosh, Kabir Ahuja, Raghuram Vadapalli, and Partha Talukdar. “Syntax-Guided Controlled Generation of Paraphrases.” Transactions of the Association for Computational Linguistics 8 (June 1, 2020): 330–45. https://doi.org/10.1162/tacl_a_00318.</w:delText>
        </w:r>
      </w:del>
    </w:p>
    <w:sectPr w:rsidR="003D7F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9" w:author="Kenneth Arnold" w:date="2021-05-12T11:15:00Z" w:initials="KA">
    <w:p w14:paraId="605420C7" w14:textId="02211999" w:rsidR="004B03D2" w:rsidRDefault="004B03D2">
      <w:pPr>
        <w:pStyle w:val="CommentText"/>
      </w:pPr>
      <w:r>
        <w:rPr>
          <w:rStyle w:val="CommentReference"/>
        </w:rPr>
        <w:annotationRef/>
      </w:r>
      <w:r w:rsidR="0066537B">
        <w:t xml:space="preserve">User interaction (drag and drop) interpreted as ordering </w:t>
      </w:r>
      <w:proofErr w:type="gramStart"/>
      <w:r w:rsidR="0066537B">
        <w:t>constraints</w:t>
      </w:r>
      <w:proofErr w:type="gramEnd"/>
    </w:p>
    <w:p w14:paraId="70485DAC" w14:textId="77777777" w:rsidR="0066537B" w:rsidRDefault="0066537B">
      <w:pPr>
        <w:pStyle w:val="CommentText"/>
      </w:pPr>
    </w:p>
    <w:p w14:paraId="40F34818" w14:textId="6AF83D79" w:rsidR="0066537B" w:rsidRDefault="0066537B">
      <w:pPr>
        <w:pStyle w:val="CommentText"/>
      </w:pPr>
      <w:r>
        <w:t xml:space="preserve">Extend the model (search process really) to be able to use </w:t>
      </w:r>
      <w:proofErr w:type="gramStart"/>
      <w:r>
        <w:t>constraints</w:t>
      </w:r>
      <w:proofErr w:type="gramEnd"/>
    </w:p>
  </w:comment>
  <w:comment w:id="266" w:author="Kenneth Arnold" w:date="2021-05-12T11:14:00Z" w:initials="KA">
    <w:p w14:paraId="51C3B825" w14:textId="055D4487" w:rsidR="00366169" w:rsidRDefault="00366169">
      <w:pPr>
        <w:pStyle w:val="CommentText"/>
      </w:pPr>
      <w:r>
        <w:rPr>
          <w:rStyle w:val="CommentReference"/>
        </w:rPr>
        <w:annotationRef/>
      </w:r>
      <w:r>
        <w:t>Awkward wording</w:t>
      </w:r>
    </w:p>
  </w:comment>
  <w:comment w:id="267" w:author="Kenneth Arnold" w:date="2021-05-12T11:14:00Z" w:initials="KA">
    <w:p w14:paraId="78FBDF34" w14:textId="5F810B9D" w:rsidR="004706AE" w:rsidRDefault="004706AE">
      <w:pPr>
        <w:pStyle w:val="CommentText"/>
      </w:pPr>
      <w:r>
        <w:rPr>
          <w:rStyle w:val="CommentReference"/>
        </w:rPr>
        <w:annotationRef/>
      </w:r>
      <w:proofErr w:type="gramStart"/>
      <w:r w:rsidR="004002AA">
        <w:t>What’s</w:t>
      </w:r>
      <w:proofErr w:type="gramEnd"/>
      <w:r w:rsidR="004002AA">
        <w:t xml:space="preserve"> this mean?</w:t>
      </w:r>
    </w:p>
  </w:comment>
  <w:comment w:id="273" w:author="Kenneth Arnold" w:date="2020-10-27T17:43:00Z" w:initials="KA">
    <w:p w14:paraId="6240FD0F" w14:textId="249E3C92" w:rsidR="00D2177A" w:rsidRDefault="00D2177A">
      <w:pPr>
        <w:pStyle w:val="CommentText"/>
      </w:pPr>
      <w:r>
        <w:rPr>
          <w:rStyle w:val="CommentReference"/>
        </w:rPr>
        <w:annotationRef/>
      </w:r>
      <w:r>
        <w:t xml:space="preserve">I think this project </w:t>
      </w:r>
      <w:r w:rsidR="00F7137F">
        <w:t xml:space="preserve">raises questions about a wide range of norms. A next step here might be to systematically think through, for each norm, how </w:t>
      </w:r>
      <w:r w:rsidR="002D32FB">
        <w:t>it relates with this project.</w:t>
      </w:r>
    </w:p>
  </w:comment>
  <w:comment w:id="329" w:author="Kenneth Arnold" w:date="2021-05-12T11:22:00Z" w:initials="KA">
    <w:p w14:paraId="49EB1114" w14:textId="7C26C9EC" w:rsidR="00924E73" w:rsidRDefault="00924E73">
      <w:pPr>
        <w:pStyle w:val="CommentText"/>
      </w:pPr>
      <w:r>
        <w:rPr>
          <w:rStyle w:val="CommentReference"/>
        </w:rPr>
        <w:annotationRef/>
      </w:r>
      <w:r>
        <w:t>Why did we need to do this?</w:t>
      </w:r>
    </w:p>
  </w:comment>
  <w:comment w:id="358" w:author="Jack Jackson" w:date="2021-05-12T10:48:00Z" w:initials="JJ">
    <w:p w14:paraId="489B5195" w14:textId="051CCAB1" w:rsidR="00474FB3" w:rsidRDefault="00474FB3">
      <w:pPr>
        <w:pStyle w:val="CommentText"/>
      </w:pPr>
      <w:r>
        <w:rPr>
          <w:rStyle w:val="CommentReference"/>
        </w:rPr>
        <w:annotationRef/>
      </w:r>
      <w:r>
        <w:t xml:space="preserve">Add more to </w:t>
      </w:r>
      <w:proofErr w:type="gramStart"/>
      <w:r>
        <w:t>results</w:t>
      </w:r>
      <w:proofErr w:type="gramEnd"/>
    </w:p>
  </w:comment>
  <w:comment w:id="359" w:author="Jack Jackson" w:date="2021-05-12T10:35:00Z" w:initials="JJ">
    <w:p w14:paraId="69377DB7" w14:textId="65EB0507" w:rsidR="002C049C" w:rsidRDefault="002C049C">
      <w:pPr>
        <w:pStyle w:val="CommentText"/>
      </w:pPr>
      <w:r>
        <w:rPr>
          <w:rStyle w:val="CommentReference"/>
        </w:rPr>
        <w:annotationRef/>
      </w:r>
      <w:r>
        <w:t xml:space="preserve">Add example outputs and </w:t>
      </w:r>
      <w:proofErr w:type="gramStart"/>
      <w:r>
        <w:t>testing</w:t>
      </w:r>
      <w:proofErr w:type="gramEnd"/>
    </w:p>
  </w:comment>
  <w:comment w:id="371" w:author="Jack Jackson" w:date="2021-05-11T22:26:00Z" w:initials="JJ">
    <w:p w14:paraId="4CBCBB57" w14:textId="1EE44A03" w:rsidR="003411D9" w:rsidRDefault="003411D9">
      <w:pPr>
        <w:pStyle w:val="CommentText"/>
      </w:pPr>
      <w:r>
        <w:rPr>
          <w:rStyle w:val="CommentReference"/>
        </w:rPr>
        <w:annotationRef/>
      </w:r>
      <w:r>
        <w:t>Fix citation</w:t>
      </w:r>
      <w:r w:rsidR="00C72C61">
        <w:t xml:space="preserve"> and order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34818" w15:done="0"/>
  <w15:commentEx w15:paraId="51C3B825" w15:done="0"/>
  <w15:commentEx w15:paraId="78FBDF34" w15:done="0"/>
  <w15:commentEx w15:paraId="6240FD0F" w15:done="0"/>
  <w15:commentEx w15:paraId="49EB1114" w15:done="0"/>
  <w15:commentEx w15:paraId="489B5195" w15:done="0"/>
  <w15:commentEx w15:paraId="69377DB7" w15:done="0"/>
  <w15:commentEx w15:paraId="4CBCB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3760" w16cex:dateUtc="2021-05-12T15:15:00Z"/>
  <w16cex:commentExtensible w16cex:durableId="244636F9" w16cex:dateUtc="2021-05-12T15:14:00Z"/>
  <w16cex:commentExtensible w16cex:durableId="2446370D" w16cex:dateUtc="2021-05-12T15:14:00Z"/>
  <w16cex:commentExtensible w16cex:durableId="2342DACB" w16cex:dateUtc="2020-10-27T21:43:00Z"/>
  <w16cex:commentExtensible w16cex:durableId="244638E2" w16cex:dateUtc="2021-05-12T15:22:00Z"/>
  <w16cex:commentExtensible w16cex:durableId="2446310C" w16cex:dateUtc="2021-05-12T14:48:00Z"/>
  <w16cex:commentExtensible w16cex:durableId="24462DDA" w16cex:dateUtc="2021-05-12T14:35:00Z"/>
  <w16cex:commentExtensible w16cex:durableId="2445832C" w16cex:dateUtc="2021-05-12T0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34818" w16cid:durableId="24463760"/>
  <w16cid:commentId w16cid:paraId="51C3B825" w16cid:durableId="244636F9"/>
  <w16cid:commentId w16cid:paraId="78FBDF34" w16cid:durableId="2446370D"/>
  <w16cid:commentId w16cid:paraId="6240FD0F" w16cid:durableId="2342DACB"/>
  <w16cid:commentId w16cid:paraId="49EB1114" w16cid:durableId="244638E2"/>
  <w16cid:commentId w16cid:paraId="489B5195" w16cid:durableId="2446310C"/>
  <w16cid:commentId w16cid:paraId="69377DB7" w16cid:durableId="24462DDA"/>
  <w16cid:commentId w16cid:paraId="4CBCBB57" w16cid:durableId="24458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8B5A" w14:textId="77777777" w:rsidR="00713582" w:rsidRDefault="00713582" w:rsidP="00C72C61">
      <w:pPr>
        <w:spacing w:after="0" w:line="240" w:lineRule="auto"/>
      </w:pPr>
      <w:r>
        <w:separator/>
      </w:r>
    </w:p>
  </w:endnote>
  <w:endnote w:type="continuationSeparator" w:id="0">
    <w:p w14:paraId="42D20A68" w14:textId="77777777" w:rsidR="00713582" w:rsidRDefault="00713582" w:rsidP="00C72C61">
      <w:pPr>
        <w:spacing w:after="0" w:line="240" w:lineRule="auto"/>
      </w:pPr>
      <w:r>
        <w:continuationSeparator/>
      </w:r>
    </w:p>
  </w:endnote>
  <w:endnote w:type="continuationNotice" w:id="1">
    <w:p w14:paraId="2C726499" w14:textId="77777777" w:rsidR="00713582" w:rsidRDefault="007135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DE0D" w14:textId="77777777" w:rsidR="00713582" w:rsidRDefault="00713582" w:rsidP="00C72C61">
      <w:pPr>
        <w:spacing w:after="0" w:line="240" w:lineRule="auto"/>
      </w:pPr>
      <w:r>
        <w:separator/>
      </w:r>
    </w:p>
  </w:footnote>
  <w:footnote w:type="continuationSeparator" w:id="0">
    <w:p w14:paraId="3A288B7A" w14:textId="77777777" w:rsidR="00713582" w:rsidRDefault="00713582" w:rsidP="00C72C61">
      <w:pPr>
        <w:spacing w:after="0" w:line="240" w:lineRule="auto"/>
      </w:pPr>
      <w:r>
        <w:continuationSeparator/>
      </w:r>
    </w:p>
  </w:footnote>
  <w:footnote w:type="continuationNotice" w:id="1">
    <w:p w14:paraId="5E72DB23" w14:textId="77777777" w:rsidR="00713582" w:rsidRDefault="00713582">
      <w:pPr>
        <w:spacing w:after="0" w:line="240" w:lineRule="auto"/>
      </w:pPr>
    </w:p>
  </w:footnote>
  <w:footnote w:id="2">
    <w:p w14:paraId="1F189DE2" w14:textId="40F60A0F" w:rsidR="00C72C61" w:rsidDel="00931677" w:rsidRDefault="00C72C61">
      <w:pPr>
        <w:pStyle w:val="FootnoteText"/>
        <w:rPr>
          <w:del w:id="70" w:author="Jack Jackson" w:date="2021-05-13T21:20:00Z"/>
        </w:rPr>
      </w:pPr>
      <w:del w:id="71" w:author="Jack Jackson" w:date="2021-05-13T21:20:00Z">
        <w:r w:rsidDel="00931677">
          <w:rPr>
            <w:rStyle w:val="FootnoteReference"/>
          </w:rPr>
          <w:footnoteRef/>
        </w:r>
        <w:r w:rsidDel="00931677">
          <w:delText xml:space="preserve"> </w:delText>
        </w:r>
        <w:r w:rsidRPr="00C72C61" w:rsidDel="00931677">
          <w:delText>Kumar et al., “Syntax-Guided Controlled Generation of Paraphrases.”</w:delText>
        </w:r>
      </w:del>
    </w:p>
  </w:footnote>
  <w:footnote w:id="3">
    <w:p w14:paraId="00774163" w14:textId="2EC6E93D" w:rsidR="00C72C61" w:rsidDel="00931677" w:rsidRDefault="00C72C61">
      <w:pPr>
        <w:pStyle w:val="FootnoteText"/>
        <w:rPr>
          <w:del w:id="72" w:author="Jack Jackson" w:date="2021-05-13T21:20:00Z"/>
        </w:rPr>
      </w:pPr>
      <w:del w:id="73" w:author="Jack Jackson" w:date="2021-05-13T21:20:00Z">
        <w:r w:rsidDel="00931677">
          <w:rPr>
            <w:rStyle w:val="FootnoteReference"/>
          </w:rPr>
          <w:footnoteRef/>
        </w:r>
        <w:r w:rsidDel="00931677">
          <w:delText xml:space="preserve"> </w:delText>
        </w:r>
        <w:r w:rsidRPr="00C72C61" w:rsidDel="00931677">
          <w:delText>Goyal and Durrett, “Neural Syntactic Preordering for Controlled Paraphrase Generation.”</w:delText>
        </w:r>
      </w:del>
    </w:p>
  </w:footnote>
  <w:footnote w:id="4">
    <w:p w14:paraId="3BFDD368" w14:textId="5DB56D9F" w:rsidR="00662969" w:rsidDel="00A70E95" w:rsidRDefault="00662969">
      <w:pPr>
        <w:pStyle w:val="FootnoteText"/>
        <w:rPr>
          <w:del w:id="264" w:author="Jack Jackson" w:date="2021-05-13T09:04:00Z"/>
        </w:rPr>
      </w:pPr>
      <w:del w:id="265" w:author="Jack Jackson" w:date="2021-05-13T09:04:00Z">
        <w:r w:rsidDel="00A70E95">
          <w:rPr>
            <w:rStyle w:val="FootnoteReference"/>
          </w:rPr>
          <w:footnoteRef/>
        </w:r>
        <w:r w:rsidDel="00A70E95">
          <w:delText xml:space="preserve"> </w:delText>
        </w:r>
        <w:r w:rsidRPr="00662969" w:rsidDel="00A70E95">
          <w:delText>Hokamp and Liu, “Lexically Constrained Decoding for Sequence Generation Using Grid Beam Search.”</w:delText>
        </w:r>
      </w:del>
    </w:p>
  </w:footnote>
  <w:footnote w:id="5">
    <w:p w14:paraId="4BF07F80" w14:textId="3D4DB7C4" w:rsidR="00C72C61" w:rsidDel="00B10D00" w:rsidRDefault="00C72C61">
      <w:pPr>
        <w:pStyle w:val="FootnoteText"/>
        <w:rPr>
          <w:del w:id="364" w:author="Jack Jackson" w:date="2021-05-13T23:22:00Z"/>
        </w:rPr>
      </w:pPr>
      <w:del w:id="365" w:author="Jack Jackson" w:date="2021-05-13T23:22:00Z">
        <w:r w:rsidDel="00B10D00">
          <w:rPr>
            <w:rStyle w:val="FootnoteReference"/>
          </w:rPr>
          <w:footnoteRef/>
        </w:r>
        <w:r w:rsidDel="00B10D00">
          <w:delText xml:space="preserve"> </w:delText>
        </w:r>
        <w:r w:rsidRPr="00C72C61" w:rsidDel="00B10D00">
          <w:delText>Guo et al., “Zero-Shot Paraphrase Generation with Multilingual Language Models.”</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15DFF"/>
    <w:multiLevelType w:val="hybridMultilevel"/>
    <w:tmpl w:val="7B887F42"/>
    <w:lvl w:ilvl="0" w:tplc="A858A360">
      <w:start w:val="1"/>
      <w:numFmt w:val="bullet"/>
      <w:lvlText w:val=""/>
      <w:lvlJc w:val="left"/>
      <w:pPr>
        <w:ind w:left="720" w:hanging="360"/>
      </w:pPr>
      <w:rPr>
        <w:rFonts w:ascii="Symbol" w:hAnsi="Symbol" w:hint="default"/>
      </w:rPr>
    </w:lvl>
    <w:lvl w:ilvl="1" w:tplc="095C7C98">
      <w:start w:val="1"/>
      <w:numFmt w:val="bullet"/>
      <w:lvlText w:val="o"/>
      <w:lvlJc w:val="left"/>
      <w:pPr>
        <w:ind w:left="1440" w:hanging="360"/>
      </w:pPr>
      <w:rPr>
        <w:rFonts w:ascii="Courier New" w:hAnsi="Courier New" w:hint="default"/>
      </w:rPr>
    </w:lvl>
    <w:lvl w:ilvl="2" w:tplc="4F947212">
      <w:start w:val="1"/>
      <w:numFmt w:val="bullet"/>
      <w:lvlText w:val=""/>
      <w:lvlJc w:val="left"/>
      <w:pPr>
        <w:ind w:left="2160" w:hanging="360"/>
      </w:pPr>
      <w:rPr>
        <w:rFonts w:ascii="Wingdings" w:hAnsi="Wingdings" w:hint="default"/>
      </w:rPr>
    </w:lvl>
    <w:lvl w:ilvl="3" w:tplc="C0BECE60">
      <w:start w:val="1"/>
      <w:numFmt w:val="bullet"/>
      <w:lvlText w:val=""/>
      <w:lvlJc w:val="left"/>
      <w:pPr>
        <w:ind w:left="2880" w:hanging="360"/>
      </w:pPr>
      <w:rPr>
        <w:rFonts w:ascii="Symbol" w:hAnsi="Symbol" w:hint="default"/>
      </w:rPr>
    </w:lvl>
    <w:lvl w:ilvl="4" w:tplc="E36EB1DC">
      <w:start w:val="1"/>
      <w:numFmt w:val="bullet"/>
      <w:lvlText w:val="o"/>
      <w:lvlJc w:val="left"/>
      <w:pPr>
        <w:ind w:left="3600" w:hanging="360"/>
      </w:pPr>
      <w:rPr>
        <w:rFonts w:ascii="Courier New" w:hAnsi="Courier New" w:hint="default"/>
      </w:rPr>
    </w:lvl>
    <w:lvl w:ilvl="5" w:tplc="CF5A522E">
      <w:start w:val="1"/>
      <w:numFmt w:val="bullet"/>
      <w:lvlText w:val=""/>
      <w:lvlJc w:val="left"/>
      <w:pPr>
        <w:ind w:left="4320" w:hanging="360"/>
      </w:pPr>
      <w:rPr>
        <w:rFonts w:ascii="Wingdings" w:hAnsi="Wingdings" w:hint="default"/>
      </w:rPr>
    </w:lvl>
    <w:lvl w:ilvl="6" w:tplc="20C0A7DA">
      <w:start w:val="1"/>
      <w:numFmt w:val="bullet"/>
      <w:lvlText w:val=""/>
      <w:lvlJc w:val="left"/>
      <w:pPr>
        <w:ind w:left="5040" w:hanging="360"/>
      </w:pPr>
      <w:rPr>
        <w:rFonts w:ascii="Symbol" w:hAnsi="Symbol" w:hint="default"/>
      </w:rPr>
    </w:lvl>
    <w:lvl w:ilvl="7" w:tplc="ECB46D28">
      <w:start w:val="1"/>
      <w:numFmt w:val="bullet"/>
      <w:lvlText w:val="o"/>
      <w:lvlJc w:val="left"/>
      <w:pPr>
        <w:ind w:left="5760" w:hanging="360"/>
      </w:pPr>
      <w:rPr>
        <w:rFonts w:ascii="Courier New" w:hAnsi="Courier New" w:hint="default"/>
      </w:rPr>
    </w:lvl>
    <w:lvl w:ilvl="8" w:tplc="3A16DD4E">
      <w:start w:val="1"/>
      <w:numFmt w:val="bullet"/>
      <w:lvlText w:val=""/>
      <w:lvlJc w:val="left"/>
      <w:pPr>
        <w:ind w:left="6480" w:hanging="360"/>
      </w:pPr>
      <w:rPr>
        <w:rFonts w:ascii="Wingdings" w:hAnsi="Wingdings" w:hint="default"/>
      </w:rPr>
    </w:lvl>
  </w:abstractNum>
  <w:abstractNum w:abstractNumId="1" w15:restartNumberingAfterBreak="0">
    <w:nsid w:val="498413E5"/>
    <w:multiLevelType w:val="hybridMultilevel"/>
    <w:tmpl w:val="EB466FAC"/>
    <w:lvl w:ilvl="0" w:tplc="6A70DB4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Jackson">
    <w15:presenceInfo w15:providerId="Windows Live" w15:userId="8ff0c56678e11627"/>
  </w15:person>
  <w15:person w15:author="Kenneth Arnold">
    <w15:presenceInfo w15:providerId="AD" w15:userId="S::ka37@calvin.edu::610c1b0d-2276-4369-a7a1-6323b42b5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AF"/>
    <w:rsid w:val="00022E99"/>
    <w:rsid w:val="00027C6C"/>
    <w:rsid w:val="00040374"/>
    <w:rsid w:val="000A3660"/>
    <w:rsid w:val="000F3696"/>
    <w:rsid w:val="00126A16"/>
    <w:rsid w:val="00132084"/>
    <w:rsid w:val="00141EF5"/>
    <w:rsid w:val="001626C4"/>
    <w:rsid w:val="00191776"/>
    <w:rsid w:val="001A5F0B"/>
    <w:rsid w:val="001B166B"/>
    <w:rsid w:val="001B7390"/>
    <w:rsid w:val="001C1764"/>
    <w:rsid w:val="001E5340"/>
    <w:rsid w:val="001F0FDC"/>
    <w:rsid w:val="00215E39"/>
    <w:rsid w:val="00221E60"/>
    <w:rsid w:val="00255F47"/>
    <w:rsid w:val="00266D05"/>
    <w:rsid w:val="00295A35"/>
    <w:rsid w:val="002C049C"/>
    <w:rsid w:val="002D32FB"/>
    <w:rsid w:val="002D6DAC"/>
    <w:rsid w:val="002F0E95"/>
    <w:rsid w:val="002F131C"/>
    <w:rsid w:val="00316565"/>
    <w:rsid w:val="003411D9"/>
    <w:rsid w:val="00346EFC"/>
    <w:rsid w:val="003611DA"/>
    <w:rsid w:val="00366169"/>
    <w:rsid w:val="00374BAF"/>
    <w:rsid w:val="00383F59"/>
    <w:rsid w:val="003B742C"/>
    <w:rsid w:val="003D7F61"/>
    <w:rsid w:val="003E0FAF"/>
    <w:rsid w:val="00400259"/>
    <w:rsid w:val="004002AA"/>
    <w:rsid w:val="00402898"/>
    <w:rsid w:val="004303A8"/>
    <w:rsid w:val="004706AE"/>
    <w:rsid w:val="00474FB3"/>
    <w:rsid w:val="00476BDB"/>
    <w:rsid w:val="004845D2"/>
    <w:rsid w:val="00493DDA"/>
    <w:rsid w:val="004B03D2"/>
    <w:rsid w:val="004C06EA"/>
    <w:rsid w:val="004E10F7"/>
    <w:rsid w:val="004F7FDF"/>
    <w:rsid w:val="00500E41"/>
    <w:rsid w:val="00502F48"/>
    <w:rsid w:val="0051344B"/>
    <w:rsid w:val="0051507B"/>
    <w:rsid w:val="0051596F"/>
    <w:rsid w:val="0052042A"/>
    <w:rsid w:val="005266CF"/>
    <w:rsid w:val="00543A86"/>
    <w:rsid w:val="00544B8F"/>
    <w:rsid w:val="00560F19"/>
    <w:rsid w:val="00565553"/>
    <w:rsid w:val="0057629B"/>
    <w:rsid w:val="005B0217"/>
    <w:rsid w:val="005D2809"/>
    <w:rsid w:val="005E232A"/>
    <w:rsid w:val="00626877"/>
    <w:rsid w:val="00662969"/>
    <w:rsid w:val="0066537B"/>
    <w:rsid w:val="0067207B"/>
    <w:rsid w:val="0068496A"/>
    <w:rsid w:val="006A5434"/>
    <w:rsid w:val="006AE51F"/>
    <w:rsid w:val="006D02BD"/>
    <w:rsid w:val="006D55B2"/>
    <w:rsid w:val="006F1CAB"/>
    <w:rsid w:val="00700EB5"/>
    <w:rsid w:val="00702716"/>
    <w:rsid w:val="00713582"/>
    <w:rsid w:val="007271D2"/>
    <w:rsid w:val="00740E68"/>
    <w:rsid w:val="00760946"/>
    <w:rsid w:val="00782D03"/>
    <w:rsid w:val="00793371"/>
    <w:rsid w:val="00793474"/>
    <w:rsid w:val="00796D62"/>
    <w:rsid w:val="007C2A92"/>
    <w:rsid w:val="007D7427"/>
    <w:rsid w:val="007E1CFE"/>
    <w:rsid w:val="007F7847"/>
    <w:rsid w:val="00806D29"/>
    <w:rsid w:val="008168E4"/>
    <w:rsid w:val="00837684"/>
    <w:rsid w:val="00853883"/>
    <w:rsid w:val="008A15FF"/>
    <w:rsid w:val="008C26B8"/>
    <w:rsid w:val="008E3256"/>
    <w:rsid w:val="008F4738"/>
    <w:rsid w:val="00924E73"/>
    <w:rsid w:val="00931677"/>
    <w:rsid w:val="00936523"/>
    <w:rsid w:val="00967006"/>
    <w:rsid w:val="00970736"/>
    <w:rsid w:val="00974BCE"/>
    <w:rsid w:val="009A7937"/>
    <w:rsid w:val="009B2E5C"/>
    <w:rsid w:val="009E0798"/>
    <w:rsid w:val="009F5F15"/>
    <w:rsid w:val="00A31327"/>
    <w:rsid w:val="00A67B36"/>
    <w:rsid w:val="00A70E95"/>
    <w:rsid w:val="00A80E9E"/>
    <w:rsid w:val="00AA0A37"/>
    <w:rsid w:val="00AD3F88"/>
    <w:rsid w:val="00AF18A2"/>
    <w:rsid w:val="00AF66FD"/>
    <w:rsid w:val="00B10D00"/>
    <w:rsid w:val="00B14A03"/>
    <w:rsid w:val="00B30B4F"/>
    <w:rsid w:val="00B36A8B"/>
    <w:rsid w:val="00B437BF"/>
    <w:rsid w:val="00B44C5E"/>
    <w:rsid w:val="00B658BA"/>
    <w:rsid w:val="00BB4660"/>
    <w:rsid w:val="00BD1EBC"/>
    <w:rsid w:val="00BD233D"/>
    <w:rsid w:val="00BD498B"/>
    <w:rsid w:val="00C02381"/>
    <w:rsid w:val="00C30008"/>
    <w:rsid w:val="00C367C9"/>
    <w:rsid w:val="00C53741"/>
    <w:rsid w:val="00C57628"/>
    <w:rsid w:val="00C72C61"/>
    <w:rsid w:val="00C918D0"/>
    <w:rsid w:val="00CC335A"/>
    <w:rsid w:val="00CC3FCE"/>
    <w:rsid w:val="00CD5224"/>
    <w:rsid w:val="00CF2E94"/>
    <w:rsid w:val="00D00A16"/>
    <w:rsid w:val="00D15AD9"/>
    <w:rsid w:val="00D2177A"/>
    <w:rsid w:val="00D52F6C"/>
    <w:rsid w:val="00D71162"/>
    <w:rsid w:val="00DB3F75"/>
    <w:rsid w:val="00E01940"/>
    <w:rsid w:val="00E46737"/>
    <w:rsid w:val="00E666C7"/>
    <w:rsid w:val="00E93295"/>
    <w:rsid w:val="00E95CC4"/>
    <w:rsid w:val="00EF2A08"/>
    <w:rsid w:val="00F30C91"/>
    <w:rsid w:val="00F41E93"/>
    <w:rsid w:val="00F51B70"/>
    <w:rsid w:val="00F70AC9"/>
    <w:rsid w:val="00F7137F"/>
    <w:rsid w:val="00FA0E13"/>
    <w:rsid w:val="00FA58D3"/>
    <w:rsid w:val="00FC2256"/>
    <w:rsid w:val="00FD219C"/>
    <w:rsid w:val="01699199"/>
    <w:rsid w:val="016F67FE"/>
    <w:rsid w:val="01E4B7FB"/>
    <w:rsid w:val="01E7AE5B"/>
    <w:rsid w:val="022A313C"/>
    <w:rsid w:val="022F7E26"/>
    <w:rsid w:val="028A939D"/>
    <w:rsid w:val="02C330BB"/>
    <w:rsid w:val="02DC5DE7"/>
    <w:rsid w:val="03916C17"/>
    <w:rsid w:val="03A12A81"/>
    <w:rsid w:val="03D69C95"/>
    <w:rsid w:val="03EA48AC"/>
    <w:rsid w:val="042DEDCB"/>
    <w:rsid w:val="0431F11D"/>
    <w:rsid w:val="045B003F"/>
    <w:rsid w:val="045C8E57"/>
    <w:rsid w:val="04601447"/>
    <w:rsid w:val="0472A222"/>
    <w:rsid w:val="04C12B82"/>
    <w:rsid w:val="05261B2C"/>
    <w:rsid w:val="055C317C"/>
    <w:rsid w:val="05D7DCD5"/>
    <w:rsid w:val="06C78A04"/>
    <w:rsid w:val="06E1BEFC"/>
    <w:rsid w:val="0711FB2E"/>
    <w:rsid w:val="07218D91"/>
    <w:rsid w:val="07482884"/>
    <w:rsid w:val="07603668"/>
    <w:rsid w:val="078766FD"/>
    <w:rsid w:val="078B2139"/>
    <w:rsid w:val="07A37B4E"/>
    <w:rsid w:val="07BBE2B1"/>
    <w:rsid w:val="07CACA82"/>
    <w:rsid w:val="07E4E2E2"/>
    <w:rsid w:val="08015859"/>
    <w:rsid w:val="0851B338"/>
    <w:rsid w:val="086DDAF7"/>
    <w:rsid w:val="08A13780"/>
    <w:rsid w:val="08E1BF54"/>
    <w:rsid w:val="08F11365"/>
    <w:rsid w:val="092B1D15"/>
    <w:rsid w:val="092B6C40"/>
    <w:rsid w:val="0930A566"/>
    <w:rsid w:val="097368FC"/>
    <w:rsid w:val="09D997E3"/>
    <w:rsid w:val="09E38B7B"/>
    <w:rsid w:val="09F439B9"/>
    <w:rsid w:val="0A0F6E50"/>
    <w:rsid w:val="0A628DF6"/>
    <w:rsid w:val="0A6C05F5"/>
    <w:rsid w:val="0A9687C6"/>
    <w:rsid w:val="0AB74FDE"/>
    <w:rsid w:val="0ADC8A52"/>
    <w:rsid w:val="0AEB9D5A"/>
    <w:rsid w:val="0B1155A6"/>
    <w:rsid w:val="0B408EC1"/>
    <w:rsid w:val="0B461954"/>
    <w:rsid w:val="0B590751"/>
    <w:rsid w:val="0BD57349"/>
    <w:rsid w:val="0C395C4D"/>
    <w:rsid w:val="0C45C4A9"/>
    <w:rsid w:val="0C638602"/>
    <w:rsid w:val="0C99C118"/>
    <w:rsid w:val="0CC567D8"/>
    <w:rsid w:val="0D89E5CF"/>
    <w:rsid w:val="0DD726C7"/>
    <w:rsid w:val="0E29992B"/>
    <w:rsid w:val="0EC9EDEA"/>
    <w:rsid w:val="0ECBA598"/>
    <w:rsid w:val="0F772A05"/>
    <w:rsid w:val="0F79248B"/>
    <w:rsid w:val="0FA4F037"/>
    <w:rsid w:val="0FE53D09"/>
    <w:rsid w:val="10059674"/>
    <w:rsid w:val="105E1BE0"/>
    <w:rsid w:val="106CD7A1"/>
    <w:rsid w:val="10A6EB67"/>
    <w:rsid w:val="10AE14BA"/>
    <w:rsid w:val="10B3315A"/>
    <w:rsid w:val="10B691C1"/>
    <w:rsid w:val="10E0BFF3"/>
    <w:rsid w:val="10F6C50D"/>
    <w:rsid w:val="11123692"/>
    <w:rsid w:val="112652B7"/>
    <w:rsid w:val="114B5DA6"/>
    <w:rsid w:val="1160582B"/>
    <w:rsid w:val="1196814E"/>
    <w:rsid w:val="11A2CFA1"/>
    <w:rsid w:val="11AC36B4"/>
    <w:rsid w:val="11CBAD7B"/>
    <w:rsid w:val="11F371E1"/>
    <w:rsid w:val="11FED65C"/>
    <w:rsid w:val="11FFF12E"/>
    <w:rsid w:val="120BD9C8"/>
    <w:rsid w:val="1261F9E7"/>
    <w:rsid w:val="126773F6"/>
    <w:rsid w:val="12B9C097"/>
    <w:rsid w:val="12CEBBB3"/>
    <w:rsid w:val="12DD0D55"/>
    <w:rsid w:val="130AA5DC"/>
    <w:rsid w:val="13761318"/>
    <w:rsid w:val="13B0601E"/>
    <w:rsid w:val="142A2E72"/>
    <w:rsid w:val="145AA583"/>
    <w:rsid w:val="1480BE45"/>
    <w:rsid w:val="14DFE3B4"/>
    <w:rsid w:val="14FC4FF6"/>
    <w:rsid w:val="15B31D21"/>
    <w:rsid w:val="15D3E9EA"/>
    <w:rsid w:val="165C6B9C"/>
    <w:rsid w:val="16894BF6"/>
    <w:rsid w:val="16990F37"/>
    <w:rsid w:val="169BDD44"/>
    <w:rsid w:val="16C50FDA"/>
    <w:rsid w:val="16F49AD4"/>
    <w:rsid w:val="16F70175"/>
    <w:rsid w:val="17539D3C"/>
    <w:rsid w:val="176C8B1F"/>
    <w:rsid w:val="1855B0C4"/>
    <w:rsid w:val="1878FDBC"/>
    <w:rsid w:val="18D742CA"/>
    <w:rsid w:val="1907D84B"/>
    <w:rsid w:val="192B029A"/>
    <w:rsid w:val="19408B26"/>
    <w:rsid w:val="196EE965"/>
    <w:rsid w:val="198040DD"/>
    <w:rsid w:val="1998FC8C"/>
    <w:rsid w:val="19AEF110"/>
    <w:rsid w:val="19E6D567"/>
    <w:rsid w:val="1A2377C5"/>
    <w:rsid w:val="1A2461C2"/>
    <w:rsid w:val="1A2B6F84"/>
    <w:rsid w:val="1A6643A5"/>
    <w:rsid w:val="1B113106"/>
    <w:rsid w:val="1B46EF95"/>
    <w:rsid w:val="1B5DED89"/>
    <w:rsid w:val="1B7DCA78"/>
    <w:rsid w:val="1B846A9D"/>
    <w:rsid w:val="1BBB2ACA"/>
    <w:rsid w:val="1BF3B5B8"/>
    <w:rsid w:val="1C23FF0F"/>
    <w:rsid w:val="1CA80F18"/>
    <w:rsid w:val="1CB67C33"/>
    <w:rsid w:val="1D187B26"/>
    <w:rsid w:val="1D2CF149"/>
    <w:rsid w:val="1D4D60C4"/>
    <w:rsid w:val="1D61A058"/>
    <w:rsid w:val="1D7BFA2E"/>
    <w:rsid w:val="1DEF30E7"/>
    <w:rsid w:val="1E11ED74"/>
    <w:rsid w:val="1E5FE8EF"/>
    <w:rsid w:val="1F1A6E52"/>
    <w:rsid w:val="1F558E8E"/>
    <w:rsid w:val="1FA5DD81"/>
    <w:rsid w:val="1FF2B14A"/>
    <w:rsid w:val="201401D2"/>
    <w:rsid w:val="208B1CC9"/>
    <w:rsid w:val="21C6C24D"/>
    <w:rsid w:val="21E0FF3E"/>
    <w:rsid w:val="21E7BF17"/>
    <w:rsid w:val="22187F72"/>
    <w:rsid w:val="22200554"/>
    <w:rsid w:val="22481144"/>
    <w:rsid w:val="224A9AAE"/>
    <w:rsid w:val="224D55BA"/>
    <w:rsid w:val="228B58BA"/>
    <w:rsid w:val="228F63FF"/>
    <w:rsid w:val="229A2CB7"/>
    <w:rsid w:val="229D88A0"/>
    <w:rsid w:val="2376B620"/>
    <w:rsid w:val="23CAE57D"/>
    <w:rsid w:val="23D68B42"/>
    <w:rsid w:val="23F05083"/>
    <w:rsid w:val="248E138B"/>
    <w:rsid w:val="2492A9DE"/>
    <w:rsid w:val="24BD11E9"/>
    <w:rsid w:val="24CABC11"/>
    <w:rsid w:val="24F68AE6"/>
    <w:rsid w:val="24FFEBB0"/>
    <w:rsid w:val="250E5414"/>
    <w:rsid w:val="2522ABFD"/>
    <w:rsid w:val="25379520"/>
    <w:rsid w:val="2551188B"/>
    <w:rsid w:val="25620853"/>
    <w:rsid w:val="257AD701"/>
    <w:rsid w:val="2582AC0E"/>
    <w:rsid w:val="2586A5ED"/>
    <w:rsid w:val="258A1D59"/>
    <w:rsid w:val="2592F950"/>
    <w:rsid w:val="2594ECE8"/>
    <w:rsid w:val="25AE2C07"/>
    <w:rsid w:val="25E40777"/>
    <w:rsid w:val="26486351"/>
    <w:rsid w:val="264D6213"/>
    <w:rsid w:val="2664835F"/>
    <w:rsid w:val="2682B5DF"/>
    <w:rsid w:val="26DE6269"/>
    <w:rsid w:val="26FA5456"/>
    <w:rsid w:val="272B5DAE"/>
    <w:rsid w:val="272B9E50"/>
    <w:rsid w:val="27348402"/>
    <w:rsid w:val="27372A01"/>
    <w:rsid w:val="278025E4"/>
    <w:rsid w:val="27895787"/>
    <w:rsid w:val="279C267E"/>
    <w:rsid w:val="27BC5DBC"/>
    <w:rsid w:val="27CCA26D"/>
    <w:rsid w:val="27EF9264"/>
    <w:rsid w:val="27F4C1A1"/>
    <w:rsid w:val="27F71524"/>
    <w:rsid w:val="283F111D"/>
    <w:rsid w:val="289F4BEE"/>
    <w:rsid w:val="28B3A8F6"/>
    <w:rsid w:val="28C46CFF"/>
    <w:rsid w:val="28CEA480"/>
    <w:rsid w:val="291E0E3F"/>
    <w:rsid w:val="292FFE90"/>
    <w:rsid w:val="29905F71"/>
    <w:rsid w:val="29F6A281"/>
    <w:rsid w:val="2A0B862E"/>
    <w:rsid w:val="2A2FE132"/>
    <w:rsid w:val="2A426B37"/>
    <w:rsid w:val="2ADAF0A4"/>
    <w:rsid w:val="2AE021B9"/>
    <w:rsid w:val="2AF7A36B"/>
    <w:rsid w:val="2B042BFA"/>
    <w:rsid w:val="2B133A06"/>
    <w:rsid w:val="2B143625"/>
    <w:rsid w:val="2B4FFAFB"/>
    <w:rsid w:val="2B57DCEE"/>
    <w:rsid w:val="2B8BB9FD"/>
    <w:rsid w:val="2BCB0253"/>
    <w:rsid w:val="2BCD5583"/>
    <w:rsid w:val="2BD0A22E"/>
    <w:rsid w:val="2BFFB837"/>
    <w:rsid w:val="2C13B6C4"/>
    <w:rsid w:val="2C2C659A"/>
    <w:rsid w:val="2C39E03D"/>
    <w:rsid w:val="2C6E9D00"/>
    <w:rsid w:val="2C839DD8"/>
    <w:rsid w:val="2CCF51DD"/>
    <w:rsid w:val="2D01C944"/>
    <w:rsid w:val="2D079DB7"/>
    <w:rsid w:val="2D21DE51"/>
    <w:rsid w:val="2D474E7F"/>
    <w:rsid w:val="2D7CBC36"/>
    <w:rsid w:val="2DA93AD6"/>
    <w:rsid w:val="2E471F17"/>
    <w:rsid w:val="2E4BD6E7"/>
    <w:rsid w:val="2E4FEBEC"/>
    <w:rsid w:val="2E5CBBA5"/>
    <w:rsid w:val="2EB87BD5"/>
    <w:rsid w:val="2EF5A399"/>
    <w:rsid w:val="2F476A74"/>
    <w:rsid w:val="2F68AFBF"/>
    <w:rsid w:val="2FAB42DB"/>
    <w:rsid w:val="2FE7A748"/>
    <w:rsid w:val="2FFE468B"/>
    <w:rsid w:val="306405D8"/>
    <w:rsid w:val="3071574A"/>
    <w:rsid w:val="308762CB"/>
    <w:rsid w:val="30A54CD4"/>
    <w:rsid w:val="31244989"/>
    <w:rsid w:val="31637E80"/>
    <w:rsid w:val="3178ADAA"/>
    <w:rsid w:val="31E577BF"/>
    <w:rsid w:val="320FD49A"/>
    <w:rsid w:val="3220F094"/>
    <w:rsid w:val="326B91F3"/>
    <w:rsid w:val="328DF011"/>
    <w:rsid w:val="328F0DBB"/>
    <w:rsid w:val="33085CDD"/>
    <w:rsid w:val="33555981"/>
    <w:rsid w:val="33D6AB36"/>
    <w:rsid w:val="3477A8A3"/>
    <w:rsid w:val="34AAE6CE"/>
    <w:rsid w:val="34F949B2"/>
    <w:rsid w:val="3519E5A2"/>
    <w:rsid w:val="35476D53"/>
    <w:rsid w:val="354FBBAC"/>
    <w:rsid w:val="35A483EA"/>
    <w:rsid w:val="35AAF6B0"/>
    <w:rsid w:val="3613C86D"/>
    <w:rsid w:val="36201628"/>
    <w:rsid w:val="3640BDD1"/>
    <w:rsid w:val="3656E8CC"/>
    <w:rsid w:val="36C9B4A6"/>
    <w:rsid w:val="373192A0"/>
    <w:rsid w:val="37430BC9"/>
    <w:rsid w:val="378C1E8A"/>
    <w:rsid w:val="378EAF0D"/>
    <w:rsid w:val="37A3FB3B"/>
    <w:rsid w:val="3804B95C"/>
    <w:rsid w:val="3838660E"/>
    <w:rsid w:val="38E08760"/>
    <w:rsid w:val="38E9139C"/>
    <w:rsid w:val="3946377C"/>
    <w:rsid w:val="3962BAFC"/>
    <w:rsid w:val="39A361BF"/>
    <w:rsid w:val="39AC5721"/>
    <w:rsid w:val="3A22AC4B"/>
    <w:rsid w:val="3A255C25"/>
    <w:rsid w:val="3A6A53B3"/>
    <w:rsid w:val="3A798CEA"/>
    <w:rsid w:val="3AFA8348"/>
    <w:rsid w:val="3B5F3FEA"/>
    <w:rsid w:val="3B8237A1"/>
    <w:rsid w:val="3B8C184F"/>
    <w:rsid w:val="3C0A438C"/>
    <w:rsid w:val="3C1B0E67"/>
    <w:rsid w:val="3C467D4B"/>
    <w:rsid w:val="3C512AA1"/>
    <w:rsid w:val="3C52973D"/>
    <w:rsid w:val="3CBD19F3"/>
    <w:rsid w:val="3CE81E8A"/>
    <w:rsid w:val="3CFD8EBF"/>
    <w:rsid w:val="3DA4CDC6"/>
    <w:rsid w:val="3E1B15E7"/>
    <w:rsid w:val="3E1CC6B3"/>
    <w:rsid w:val="3E351E28"/>
    <w:rsid w:val="3EB78DB4"/>
    <w:rsid w:val="3EDD9164"/>
    <w:rsid w:val="3EDE9D41"/>
    <w:rsid w:val="3EF5ABA3"/>
    <w:rsid w:val="3F089347"/>
    <w:rsid w:val="3F342C61"/>
    <w:rsid w:val="3F88A6C2"/>
    <w:rsid w:val="3FB8AE74"/>
    <w:rsid w:val="3FBE8287"/>
    <w:rsid w:val="3FCE0F2C"/>
    <w:rsid w:val="3FF8253C"/>
    <w:rsid w:val="401731C8"/>
    <w:rsid w:val="402242D2"/>
    <w:rsid w:val="404E1DD1"/>
    <w:rsid w:val="40712BD9"/>
    <w:rsid w:val="408ECCD2"/>
    <w:rsid w:val="40A04463"/>
    <w:rsid w:val="41155722"/>
    <w:rsid w:val="4143C16B"/>
    <w:rsid w:val="414F209D"/>
    <w:rsid w:val="415191C0"/>
    <w:rsid w:val="4151AA82"/>
    <w:rsid w:val="4154A484"/>
    <w:rsid w:val="417BA608"/>
    <w:rsid w:val="41A188F9"/>
    <w:rsid w:val="41D70403"/>
    <w:rsid w:val="41DFDCD0"/>
    <w:rsid w:val="420A6D77"/>
    <w:rsid w:val="4270DDDE"/>
    <w:rsid w:val="42BC49B2"/>
    <w:rsid w:val="42F25B28"/>
    <w:rsid w:val="431224CB"/>
    <w:rsid w:val="431D9628"/>
    <w:rsid w:val="4334B438"/>
    <w:rsid w:val="4389B2D7"/>
    <w:rsid w:val="439AAA16"/>
    <w:rsid w:val="43B8CD7A"/>
    <w:rsid w:val="43BA5B8F"/>
    <w:rsid w:val="43F6D291"/>
    <w:rsid w:val="44038753"/>
    <w:rsid w:val="44042A32"/>
    <w:rsid w:val="4405FD74"/>
    <w:rsid w:val="440CCF38"/>
    <w:rsid w:val="440D7FDA"/>
    <w:rsid w:val="4417B20F"/>
    <w:rsid w:val="44AAD4AC"/>
    <w:rsid w:val="44C20DAD"/>
    <w:rsid w:val="44CBEC94"/>
    <w:rsid w:val="44D7F83F"/>
    <w:rsid w:val="44DE8320"/>
    <w:rsid w:val="44DECE91"/>
    <w:rsid w:val="44F21615"/>
    <w:rsid w:val="4509A19A"/>
    <w:rsid w:val="45745692"/>
    <w:rsid w:val="45F6B171"/>
    <w:rsid w:val="45FE79C9"/>
    <w:rsid w:val="462367A4"/>
    <w:rsid w:val="4633F37A"/>
    <w:rsid w:val="464F5C45"/>
    <w:rsid w:val="465DD908"/>
    <w:rsid w:val="4660BDE7"/>
    <w:rsid w:val="4701C410"/>
    <w:rsid w:val="47A8ED33"/>
    <w:rsid w:val="47CCF2F8"/>
    <w:rsid w:val="48222BE6"/>
    <w:rsid w:val="488C3A0A"/>
    <w:rsid w:val="48EAC71B"/>
    <w:rsid w:val="4985F9E4"/>
    <w:rsid w:val="4997BDEB"/>
    <w:rsid w:val="49B6B71B"/>
    <w:rsid w:val="49B6F269"/>
    <w:rsid w:val="49DE174B"/>
    <w:rsid w:val="49E8263C"/>
    <w:rsid w:val="4A00F160"/>
    <w:rsid w:val="4A3505EB"/>
    <w:rsid w:val="4A6F5B98"/>
    <w:rsid w:val="4AC6E990"/>
    <w:rsid w:val="4AF34A05"/>
    <w:rsid w:val="4AF94999"/>
    <w:rsid w:val="4B9B584C"/>
    <w:rsid w:val="4BA7A3E4"/>
    <w:rsid w:val="4BAEC6BE"/>
    <w:rsid w:val="4BED752F"/>
    <w:rsid w:val="4C0C4A81"/>
    <w:rsid w:val="4C75BC66"/>
    <w:rsid w:val="4C87FE31"/>
    <w:rsid w:val="4C8C77D2"/>
    <w:rsid w:val="4C9459C5"/>
    <w:rsid w:val="4CBD2665"/>
    <w:rsid w:val="4CF8195B"/>
    <w:rsid w:val="4D1E77AF"/>
    <w:rsid w:val="4D588B1E"/>
    <w:rsid w:val="4D9B86E9"/>
    <w:rsid w:val="4DBD5031"/>
    <w:rsid w:val="4DE6A2CC"/>
    <w:rsid w:val="4E172159"/>
    <w:rsid w:val="4EBB6044"/>
    <w:rsid w:val="4ECF1EF1"/>
    <w:rsid w:val="4ED3416B"/>
    <w:rsid w:val="4EDBA8FF"/>
    <w:rsid w:val="4EFD36D9"/>
    <w:rsid w:val="4F3F17E1"/>
    <w:rsid w:val="4FB659BA"/>
    <w:rsid w:val="4FBAD756"/>
    <w:rsid w:val="4FD6E573"/>
    <w:rsid w:val="50134468"/>
    <w:rsid w:val="50210D42"/>
    <w:rsid w:val="50257FFE"/>
    <w:rsid w:val="50405878"/>
    <w:rsid w:val="509E6495"/>
    <w:rsid w:val="509F0B8E"/>
    <w:rsid w:val="50C87F29"/>
    <w:rsid w:val="50E853FB"/>
    <w:rsid w:val="50EA99F0"/>
    <w:rsid w:val="5104EDDD"/>
    <w:rsid w:val="5105FB72"/>
    <w:rsid w:val="510D40D3"/>
    <w:rsid w:val="5124697E"/>
    <w:rsid w:val="517CF439"/>
    <w:rsid w:val="51E6C0B8"/>
    <w:rsid w:val="51FBB648"/>
    <w:rsid w:val="522B0B9B"/>
    <w:rsid w:val="5265DAD1"/>
    <w:rsid w:val="526AC7F6"/>
    <w:rsid w:val="527F87F5"/>
    <w:rsid w:val="5291E144"/>
    <w:rsid w:val="52C05725"/>
    <w:rsid w:val="5303A651"/>
    <w:rsid w:val="530B639E"/>
    <w:rsid w:val="530E8635"/>
    <w:rsid w:val="536C8D03"/>
    <w:rsid w:val="53B38A6D"/>
    <w:rsid w:val="53C4C51A"/>
    <w:rsid w:val="53E3398A"/>
    <w:rsid w:val="54050E8E"/>
    <w:rsid w:val="543F0B47"/>
    <w:rsid w:val="543FC755"/>
    <w:rsid w:val="54706120"/>
    <w:rsid w:val="5494D46C"/>
    <w:rsid w:val="54DD365F"/>
    <w:rsid w:val="55075BAB"/>
    <w:rsid w:val="551EB537"/>
    <w:rsid w:val="55848BFC"/>
    <w:rsid w:val="55930EEC"/>
    <w:rsid w:val="55A41A59"/>
    <w:rsid w:val="55C4F850"/>
    <w:rsid w:val="55CE0AF5"/>
    <w:rsid w:val="55E5A164"/>
    <w:rsid w:val="55EDA642"/>
    <w:rsid w:val="561F4353"/>
    <w:rsid w:val="562FADF3"/>
    <w:rsid w:val="566168BF"/>
    <w:rsid w:val="56D6F0A5"/>
    <w:rsid w:val="56DCECFF"/>
    <w:rsid w:val="56F9721F"/>
    <w:rsid w:val="572DBDB8"/>
    <w:rsid w:val="5765B87C"/>
    <w:rsid w:val="57C06073"/>
    <w:rsid w:val="57D77609"/>
    <w:rsid w:val="57D97F09"/>
    <w:rsid w:val="58066FF2"/>
    <w:rsid w:val="585091CA"/>
    <w:rsid w:val="5882E89F"/>
    <w:rsid w:val="58851C45"/>
    <w:rsid w:val="58881779"/>
    <w:rsid w:val="58BB7ED3"/>
    <w:rsid w:val="58C365B4"/>
    <w:rsid w:val="58DD0358"/>
    <w:rsid w:val="592AC7FA"/>
    <w:rsid w:val="594E6E72"/>
    <w:rsid w:val="595334AE"/>
    <w:rsid w:val="59649F5C"/>
    <w:rsid w:val="596786DD"/>
    <w:rsid w:val="5984A8A0"/>
    <w:rsid w:val="5A1B1D3C"/>
    <w:rsid w:val="5A3B3E12"/>
    <w:rsid w:val="5A4E93A8"/>
    <w:rsid w:val="5ACEB448"/>
    <w:rsid w:val="5B302F7F"/>
    <w:rsid w:val="5B8793F7"/>
    <w:rsid w:val="5B8C5FFE"/>
    <w:rsid w:val="5B997B49"/>
    <w:rsid w:val="5BCADBA3"/>
    <w:rsid w:val="5BF5684A"/>
    <w:rsid w:val="5C1881C4"/>
    <w:rsid w:val="5C20F03E"/>
    <w:rsid w:val="5C22D376"/>
    <w:rsid w:val="5C322332"/>
    <w:rsid w:val="5CAAAC4F"/>
    <w:rsid w:val="5CC1F25B"/>
    <w:rsid w:val="5CE6E43E"/>
    <w:rsid w:val="5D029702"/>
    <w:rsid w:val="5D49B1FA"/>
    <w:rsid w:val="5D620E13"/>
    <w:rsid w:val="5D66C7DA"/>
    <w:rsid w:val="5DD31A75"/>
    <w:rsid w:val="5E4A6872"/>
    <w:rsid w:val="5E528D57"/>
    <w:rsid w:val="5E6FFC67"/>
    <w:rsid w:val="5F022E41"/>
    <w:rsid w:val="5F2C801E"/>
    <w:rsid w:val="5FAEDA10"/>
    <w:rsid w:val="5FC1FC30"/>
    <w:rsid w:val="5FDFF5A3"/>
    <w:rsid w:val="5FE2C8F7"/>
    <w:rsid w:val="601BD646"/>
    <w:rsid w:val="603664FC"/>
    <w:rsid w:val="6043D43D"/>
    <w:rsid w:val="605C07E3"/>
    <w:rsid w:val="605D2E8D"/>
    <w:rsid w:val="605EFF78"/>
    <w:rsid w:val="60D5DB39"/>
    <w:rsid w:val="6124294E"/>
    <w:rsid w:val="612E2078"/>
    <w:rsid w:val="613A23B6"/>
    <w:rsid w:val="619856CC"/>
    <w:rsid w:val="61ECAC8B"/>
    <w:rsid w:val="6203349A"/>
    <w:rsid w:val="6210F836"/>
    <w:rsid w:val="624347A3"/>
    <w:rsid w:val="62948E1A"/>
    <w:rsid w:val="62D72455"/>
    <w:rsid w:val="62DBEB08"/>
    <w:rsid w:val="63183614"/>
    <w:rsid w:val="634C13CF"/>
    <w:rsid w:val="63594F57"/>
    <w:rsid w:val="63B7D1A0"/>
    <w:rsid w:val="63DEC6B2"/>
    <w:rsid w:val="64029532"/>
    <w:rsid w:val="646D0F97"/>
    <w:rsid w:val="6496488F"/>
    <w:rsid w:val="649712C2"/>
    <w:rsid w:val="64BF93BD"/>
    <w:rsid w:val="64BFE5E4"/>
    <w:rsid w:val="65035065"/>
    <w:rsid w:val="6519CA7B"/>
    <w:rsid w:val="651AABC9"/>
    <w:rsid w:val="6553812B"/>
    <w:rsid w:val="65551DF5"/>
    <w:rsid w:val="6561C02F"/>
    <w:rsid w:val="6572699F"/>
    <w:rsid w:val="65CEF9C5"/>
    <w:rsid w:val="65D1F6E8"/>
    <w:rsid w:val="65F3CA6C"/>
    <w:rsid w:val="65FB84F7"/>
    <w:rsid w:val="6612519A"/>
    <w:rsid w:val="66234704"/>
    <w:rsid w:val="66362564"/>
    <w:rsid w:val="663A9944"/>
    <w:rsid w:val="6683D717"/>
    <w:rsid w:val="66AD3E3F"/>
    <w:rsid w:val="67F1AC5D"/>
    <w:rsid w:val="685AE742"/>
    <w:rsid w:val="68AFE44D"/>
    <w:rsid w:val="68FAEC6F"/>
    <w:rsid w:val="69116480"/>
    <w:rsid w:val="6927B683"/>
    <w:rsid w:val="694FEEF2"/>
    <w:rsid w:val="698F45C1"/>
    <w:rsid w:val="69CC60F2"/>
    <w:rsid w:val="69E7CE77"/>
    <w:rsid w:val="69EA4414"/>
    <w:rsid w:val="6A514189"/>
    <w:rsid w:val="6A53022C"/>
    <w:rsid w:val="6ACB419D"/>
    <w:rsid w:val="6ACE9F78"/>
    <w:rsid w:val="6AE1291D"/>
    <w:rsid w:val="6AEE37A7"/>
    <w:rsid w:val="6AF1C7DC"/>
    <w:rsid w:val="6B04440D"/>
    <w:rsid w:val="6B13A950"/>
    <w:rsid w:val="6B74B5BB"/>
    <w:rsid w:val="6BB766DA"/>
    <w:rsid w:val="6BC3AEDE"/>
    <w:rsid w:val="6BE39089"/>
    <w:rsid w:val="6BE6EA88"/>
    <w:rsid w:val="6C0E67A5"/>
    <w:rsid w:val="6C631403"/>
    <w:rsid w:val="6C66D24B"/>
    <w:rsid w:val="6CA1F17F"/>
    <w:rsid w:val="6CAA2072"/>
    <w:rsid w:val="6D1E2946"/>
    <w:rsid w:val="6D2800B7"/>
    <w:rsid w:val="6D43105C"/>
    <w:rsid w:val="6D5629E7"/>
    <w:rsid w:val="6D5A8C22"/>
    <w:rsid w:val="6D67462A"/>
    <w:rsid w:val="6D6D6175"/>
    <w:rsid w:val="6E61727E"/>
    <w:rsid w:val="6E91FC48"/>
    <w:rsid w:val="6E9729E5"/>
    <w:rsid w:val="6E9899F1"/>
    <w:rsid w:val="6EA2694D"/>
    <w:rsid w:val="6F4FD9FF"/>
    <w:rsid w:val="6F717CF9"/>
    <w:rsid w:val="6FC82092"/>
    <w:rsid w:val="7023846F"/>
    <w:rsid w:val="70365F1C"/>
    <w:rsid w:val="705D09D7"/>
    <w:rsid w:val="70644E29"/>
    <w:rsid w:val="707AB11E"/>
    <w:rsid w:val="709C0F3D"/>
    <w:rsid w:val="70B29F78"/>
    <w:rsid w:val="70C09D66"/>
    <w:rsid w:val="70DDB0FF"/>
    <w:rsid w:val="70F7424E"/>
    <w:rsid w:val="710F9EE5"/>
    <w:rsid w:val="711759C3"/>
    <w:rsid w:val="7158279B"/>
    <w:rsid w:val="71D38BBD"/>
    <w:rsid w:val="7271D86D"/>
    <w:rsid w:val="727F8BD8"/>
    <w:rsid w:val="72D07E4F"/>
    <w:rsid w:val="72DAB44D"/>
    <w:rsid w:val="72ECB928"/>
    <w:rsid w:val="73162569"/>
    <w:rsid w:val="7380C9C9"/>
    <w:rsid w:val="739E508F"/>
    <w:rsid w:val="73FC90AF"/>
    <w:rsid w:val="74084A6D"/>
    <w:rsid w:val="741604E5"/>
    <w:rsid w:val="74307E7E"/>
    <w:rsid w:val="74425654"/>
    <w:rsid w:val="748402D1"/>
    <w:rsid w:val="74D0AF18"/>
    <w:rsid w:val="74FC352B"/>
    <w:rsid w:val="750AD29A"/>
    <w:rsid w:val="75285F5D"/>
    <w:rsid w:val="75314F91"/>
    <w:rsid w:val="753AAB97"/>
    <w:rsid w:val="75D0FFCA"/>
    <w:rsid w:val="76284C2A"/>
    <w:rsid w:val="762B9196"/>
    <w:rsid w:val="7647C5DB"/>
    <w:rsid w:val="7689DB0C"/>
    <w:rsid w:val="769BAA5C"/>
    <w:rsid w:val="76CFCE26"/>
    <w:rsid w:val="76D24940"/>
    <w:rsid w:val="770310FB"/>
    <w:rsid w:val="770C0063"/>
    <w:rsid w:val="771F83AC"/>
    <w:rsid w:val="775BE8D2"/>
    <w:rsid w:val="775D80DF"/>
    <w:rsid w:val="7790525B"/>
    <w:rsid w:val="779FEC78"/>
    <w:rsid w:val="77A56785"/>
    <w:rsid w:val="77E81621"/>
    <w:rsid w:val="78015AE1"/>
    <w:rsid w:val="782F2090"/>
    <w:rsid w:val="78CFB125"/>
    <w:rsid w:val="78D61010"/>
    <w:rsid w:val="79DFF703"/>
    <w:rsid w:val="7A9EFD0D"/>
    <w:rsid w:val="7AA27476"/>
    <w:rsid w:val="7AA3E27B"/>
    <w:rsid w:val="7AB574F1"/>
    <w:rsid w:val="7ABAF72A"/>
    <w:rsid w:val="7AE37C5A"/>
    <w:rsid w:val="7B12FA4D"/>
    <w:rsid w:val="7B5327FF"/>
    <w:rsid w:val="7B733DDB"/>
    <w:rsid w:val="7B88D2E2"/>
    <w:rsid w:val="7B8DC2A7"/>
    <w:rsid w:val="7C5715B9"/>
    <w:rsid w:val="7C97CB17"/>
    <w:rsid w:val="7C9E4A33"/>
    <w:rsid w:val="7CCF1D16"/>
    <w:rsid w:val="7D46BDEC"/>
    <w:rsid w:val="7D47F48A"/>
    <w:rsid w:val="7D483A76"/>
    <w:rsid w:val="7D4EF17B"/>
    <w:rsid w:val="7D96E18A"/>
    <w:rsid w:val="7DC26D1E"/>
    <w:rsid w:val="7E3459EB"/>
    <w:rsid w:val="7E4A4C7C"/>
    <w:rsid w:val="7EA2DF9F"/>
    <w:rsid w:val="7EC3CDEB"/>
    <w:rsid w:val="7ED5C8EF"/>
    <w:rsid w:val="7EE16DCF"/>
    <w:rsid w:val="7F045356"/>
    <w:rsid w:val="7F13E21A"/>
    <w:rsid w:val="7F6CC20F"/>
    <w:rsid w:val="7FA6FC8B"/>
    <w:rsid w:val="7FC0C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4E46"/>
  <w15:chartTrackingRefBased/>
  <w15:docId w15:val="{BF074DC7-F311-4D34-BDDE-C4FBDDF7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15E39"/>
    <w:rPr>
      <w:sz w:val="16"/>
      <w:szCs w:val="16"/>
    </w:rPr>
  </w:style>
  <w:style w:type="paragraph" w:styleId="CommentText">
    <w:name w:val="annotation text"/>
    <w:basedOn w:val="Normal"/>
    <w:link w:val="CommentTextChar"/>
    <w:uiPriority w:val="99"/>
    <w:semiHidden/>
    <w:unhideWhenUsed/>
    <w:rsid w:val="00215E39"/>
    <w:pPr>
      <w:spacing w:line="240" w:lineRule="auto"/>
    </w:pPr>
    <w:rPr>
      <w:sz w:val="20"/>
      <w:szCs w:val="20"/>
    </w:rPr>
  </w:style>
  <w:style w:type="character" w:customStyle="1" w:styleId="CommentTextChar">
    <w:name w:val="Comment Text Char"/>
    <w:basedOn w:val="DefaultParagraphFont"/>
    <w:link w:val="CommentText"/>
    <w:uiPriority w:val="99"/>
    <w:semiHidden/>
    <w:rsid w:val="00215E39"/>
    <w:rPr>
      <w:sz w:val="20"/>
      <w:szCs w:val="20"/>
    </w:rPr>
  </w:style>
  <w:style w:type="paragraph" w:styleId="CommentSubject">
    <w:name w:val="annotation subject"/>
    <w:basedOn w:val="CommentText"/>
    <w:next w:val="CommentText"/>
    <w:link w:val="CommentSubjectChar"/>
    <w:uiPriority w:val="99"/>
    <w:semiHidden/>
    <w:unhideWhenUsed/>
    <w:rsid w:val="00215E39"/>
    <w:rPr>
      <w:b/>
      <w:bCs/>
    </w:rPr>
  </w:style>
  <w:style w:type="character" w:customStyle="1" w:styleId="CommentSubjectChar">
    <w:name w:val="Comment Subject Char"/>
    <w:basedOn w:val="CommentTextChar"/>
    <w:link w:val="CommentSubject"/>
    <w:uiPriority w:val="99"/>
    <w:semiHidden/>
    <w:rsid w:val="00215E39"/>
    <w:rPr>
      <w:b/>
      <w:bCs/>
      <w:sz w:val="20"/>
      <w:szCs w:val="20"/>
    </w:rPr>
  </w:style>
  <w:style w:type="paragraph" w:styleId="BalloonText">
    <w:name w:val="Balloon Text"/>
    <w:basedOn w:val="Normal"/>
    <w:link w:val="BalloonTextChar"/>
    <w:uiPriority w:val="99"/>
    <w:semiHidden/>
    <w:unhideWhenUsed/>
    <w:rsid w:val="00215E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E39"/>
    <w:rPr>
      <w:rFonts w:ascii="Times New Roman" w:hAnsi="Times New Roman" w:cs="Times New Roman"/>
      <w:sz w:val="18"/>
      <w:szCs w:val="1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411D9"/>
    <w:rPr>
      <w:color w:val="0563C1" w:themeColor="hyperlink"/>
      <w:u w:val="single"/>
    </w:rPr>
  </w:style>
  <w:style w:type="character" w:styleId="UnresolvedMention">
    <w:name w:val="Unresolved Mention"/>
    <w:basedOn w:val="DefaultParagraphFont"/>
    <w:uiPriority w:val="99"/>
    <w:semiHidden/>
    <w:unhideWhenUsed/>
    <w:rsid w:val="003411D9"/>
    <w:rPr>
      <w:color w:val="605E5C"/>
      <w:shd w:val="clear" w:color="auto" w:fill="E1DFDD"/>
    </w:rPr>
  </w:style>
  <w:style w:type="paragraph" w:styleId="FootnoteText">
    <w:name w:val="footnote text"/>
    <w:basedOn w:val="Normal"/>
    <w:link w:val="FootnoteTextChar"/>
    <w:uiPriority w:val="99"/>
    <w:semiHidden/>
    <w:unhideWhenUsed/>
    <w:rsid w:val="00C72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2C61"/>
    <w:rPr>
      <w:sz w:val="20"/>
      <w:szCs w:val="20"/>
    </w:rPr>
  </w:style>
  <w:style w:type="character" w:styleId="FootnoteReference">
    <w:name w:val="footnote reference"/>
    <w:basedOn w:val="DefaultParagraphFont"/>
    <w:uiPriority w:val="99"/>
    <w:semiHidden/>
    <w:unhideWhenUsed/>
    <w:rsid w:val="00C72C61"/>
    <w:rPr>
      <w:vertAlign w:val="superscript"/>
    </w:rPr>
  </w:style>
  <w:style w:type="paragraph" w:styleId="Caption">
    <w:name w:val="caption"/>
    <w:basedOn w:val="Normal"/>
    <w:next w:val="Normal"/>
    <w:uiPriority w:val="35"/>
    <w:unhideWhenUsed/>
    <w:qFormat/>
    <w:rsid w:val="005B0217"/>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8376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684"/>
  </w:style>
  <w:style w:type="paragraph" w:styleId="Footer">
    <w:name w:val="footer"/>
    <w:basedOn w:val="Normal"/>
    <w:link w:val="FooterChar"/>
    <w:uiPriority w:val="99"/>
    <w:semiHidden/>
    <w:unhideWhenUsed/>
    <w:rsid w:val="008376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36681">
      <w:bodyDiv w:val="1"/>
      <w:marLeft w:val="0"/>
      <w:marRight w:val="0"/>
      <w:marTop w:val="0"/>
      <w:marBottom w:val="0"/>
      <w:divBdr>
        <w:top w:val="none" w:sz="0" w:space="0" w:color="auto"/>
        <w:left w:val="none" w:sz="0" w:space="0" w:color="auto"/>
        <w:bottom w:val="none" w:sz="0" w:space="0" w:color="auto"/>
        <w:right w:val="none" w:sz="0" w:space="0" w:color="auto"/>
      </w:divBdr>
    </w:div>
    <w:div w:id="875390590">
      <w:bodyDiv w:val="1"/>
      <w:marLeft w:val="0"/>
      <w:marRight w:val="0"/>
      <w:marTop w:val="0"/>
      <w:marBottom w:val="0"/>
      <w:divBdr>
        <w:top w:val="none" w:sz="0" w:space="0" w:color="auto"/>
        <w:left w:val="none" w:sz="0" w:space="0" w:color="auto"/>
        <w:bottom w:val="none" w:sz="0" w:space="0" w:color="auto"/>
        <w:right w:val="none" w:sz="0" w:space="0" w:color="auto"/>
      </w:divBdr>
      <w:divsChild>
        <w:div w:id="1875844826">
          <w:marLeft w:val="480"/>
          <w:marRight w:val="0"/>
          <w:marTop w:val="0"/>
          <w:marBottom w:val="0"/>
          <w:divBdr>
            <w:top w:val="none" w:sz="0" w:space="0" w:color="auto"/>
            <w:left w:val="none" w:sz="0" w:space="0" w:color="auto"/>
            <w:bottom w:val="none" w:sz="0" w:space="0" w:color="auto"/>
            <w:right w:val="none" w:sz="0" w:space="0" w:color="auto"/>
          </w:divBdr>
          <w:divsChild>
            <w:div w:id="1105541179">
              <w:marLeft w:val="0"/>
              <w:marRight w:val="0"/>
              <w:marTop w:val="0"/>
              <w:marBottom w:val="0"/>
              <w:divBdr>
                <w:top w:val="none" w:sz="0" w:space="0" w:color="auto"/>
                <w:left w:val="none" w:sz="0" w:space="0" w:color="auto"/>
                <w:bottom w:val="none" w:sz="0" w:space="0" w:color="auto"/>
                <w:right w:val="none" w:sz="0" w:space="0" w:color="auto"/>
              </w:divBdr>
            </w:div>
            <w:div w:id="1382946317">
              <w:marLeft w:val="0"/>
              <w:marRight w:val="0"/>
              <w:marTop w:val="0"/>
              <w:marBottom w:val="0"/>
              <w:divBdr>
                <w:top w:val="none" w:sz="0" w:space="0" w:color="auto"/>
                <w:left w:val="none" w:sz="0" w:space="0" w:color="auto"/>
                <w:bottom w:val="none" w:sz="0" w:space="0" w:color="auto"/>
                <w:right w:val="none" w:sz="0" w:space="0" w:color="auto"/>
              </w:divBdr>
            </w:div>
            <w:div w:id="70198346">
              <w:marLeft w:val="0"/>
              <w:marRight w:val="0"/>
              <w:marTop w:val="0"/>
              <w:marBottom w:val="0"/>
              <w:divBdr>
                <w:top w:val="none" w:sz="0" w:space="0" w:color="auto"/>
                <w:left w:val="none" w:sz="0" w:space="0" w:color="auto"/>
                <w:bottom w:val="none" w:sz="0" w:space="0" w:color="auto"/>
                <w:right w:val="none" w:sz="0" w:space="0" w:color="auto"/>
              </w:divBdr>
            </w:div>
            <w:div w:id="1021736395">
              <w:marLeft w:val="0"/>
              <w:marRight w:val="0"/>
              <w:marTop w:val="0"/>
              <w:marBottom w:val="0"/>
              <w:divBdr>
                <w:top w:val="none" w:sz="0" w:space="0" w:color="auto"/>
                <w:left w:val="none" w:sz="0" w:space="0" w:color="auto"/>
                <w:bottom w:val="none" w:sz="0" w:space="0" w:color="auto"/>
                <w:right w:val="none" w:sz="0" w:space="0" w:color="auto"/>
              </w:divBdr>
            </w:div>
            <w:div w:id="482697518">
              <w:marLeft w:val="0"/>
              <w:marRight w:val="0"/>
              <w:marTop w:val="0"/>
              <w:marBottom w:val="0"/>
              <w:divBdr>
                <w:top w:val="none" w:sz="0" w:space="0" w:color="auto"/>
                <w:left w:val="none" w:sz="0" w:space="0" w:color="auto"/>
                <w:bottom w:val="none" w:sz="0" w:space="0" w:color="auto"/>
                <w:right w:val="none" w:sz="0" w:space="0" w:color="auto"/>
              </w:divBdr>
            </w:div>
            <w:div w:id="1224758945">
              <w:marLeft w:val="0"/>
              <w:marRight w:val="0"/>
              <w:marTop w:val="0"/>
              <w:marBottom w:val="0"/>
              <w:divBdr>
                <w:top w:val="none" w:sz="0" w:space="0" w:color="auto"/>
                <w:left w:val="none" w:sz="0" w:space="0" w:color="auto"/>
                <w:bottom w:val="none" w:sz="0" w:space="0" w:color="auto"/>
                <w:right w:val="none" w:sz="0" w:space="0" w:color="auto"/>
              </w:divBdr>
            </w:div>
            <w:div w:id="45416959">
              <w:marLeft w:val="0"/>
              <w:marRight w:val="0"/>
              <w:marTop w:val="0"/>
              <w:marBottom w:val="0"/>
              <w:divBdr>
                <w:top w:val="none" w:sz="0" w:space="0" w:color="auto"/>
                <w:left w:val="none" w:sz="0" w:space="0" w:color="auto"/>
                <w:bottom w:val="none" w:sz="0" w:space="0" w:color="auto"/>
                <w:right w:val="none" w:sz="0" w:space="0" w:color="auto"/>
              </w:divBdr>
            </w:div>
            <w:div w:id="450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0975">
      <w:bodyDiv w:val="1"/>
      <w:marLeft w:val="0"/>
      <w:marRight w:val="0"/>
      <w:marTop w:val="0"/>
      <w:marBottom w:val="0"/>
      <w:divBdr>
        <w:top w:val="none" w:sz="0" w:space="0" w:color="auto"/>
        <w:left w:val="none" w:sz="0" w:space="0" w:color="auto"/>
        <w:bottom w:val="none" w:sz="0" w:space="0" w:color="auto"/>
        <w:right w:val="none" w:sz="0" w:space="0" w:color="auto"/>
      </w:divBdr>
      <w:divsChild>
        <w:div w:id="1202674160">
          <w:marLeft w:val="0"/>
          <w:marRight w:val="0"/>
          <w:marTop w:val="15"/>
          <w:marBottom w:val="0"/>
          <w:divBdr>
            <w:top w:val="none" w:sz="0" w:space="0" w:color="auto"/>
            <w:left w:val="none" w:sz="0" w:space="0" w:color="auto"/>
            <w:bottom w:val="none" w:sz="0" w:space="0" w:color="auto"/>
            <w:right w:val="none" w:sz="0" w:space="0" w:color="auto"/>
          </w:divBdr>
          <w:divsChild>
            <w:div w:id="731121299">
              <w:marLeft w:val="0"/>
              <w:marRight w:val="0"/>
              <w:marTop w:val="0"/>
              <w:marBottom w:val="0"/>
              <w:divBdr>
                <w:top w:val="none" w:sz="0" w:space="0" w:color="auto"/>
                <w:left w:val="none" w:sz="0" w:space="0" w:color="auto"/>
                <w:bottom w:val="none" w:sz="0" w:space="0" w:color="auto"/>
                <w:right w:val="none" w:sz="0" w:space="0" w:color="auto"/>
              </w:divBdr>
              <w:divsChild>
                <w:div w:id="33972298">
                  <w:marLeft w:val="0"/>
                  <w:marRight w:val="0"/>
                  <w:marTop w:val="0"/>
                  <w:marBottom w:val="0"/>
                  <w:divBdr>
                    <w:top w:val="none" w:sz="0" w:space="0" w:color="auto"/>
                    <w:left w:val="none" w:sz="0" w:space="0" w:color="auto"/>
                    <w:bottom w:val="none" w:sz="0" w:space="0" w:color="auto"/>
                    <w:right w:val="none" w:sz="0" w:space="0" w:color="auto"/>
                  </w:divBdr>
                </w:div>
                <w:div w:id="104542449">
                  <w:marLeft w:val="0"/>
                  <w:marRight w:val="0"/>
                  <w:marTop w:val="0"/>
                  <w:marBottom w:val="0"/>
                  <w:divBdr>
                    <w:top w:val="none" w:sz="0" w:space="0" w:color="auto"/>
                    <w:left w:val="none" w:sz="0" w:space="0" w:color="auto"/>
                    <w:bottom w:val="none" w:sz="0" w:space="0" w:color="auto"/>
                    <w:right w:val="none" w:sz="0" w:space="0" w:color="auto"/>
                  </w:divBdr>
                </w:div>
                <w:div w:id="126514861">
                  <w:marLeft w:val="0"/>
                  <w:marRight w:val="0"/>
                  <w:marTop w:val="0"/>
                  <w:marBottom w:val="0"/>
                  <w:divBdr>
                    <w:top w:val="none" w:sz="0" w:space="0" w:color="auto"/>
                    <w:left w:val="none" w:sz="0" w:space="0" w:color="auto"/>
                    <w:bottom w:val="none" w:sz="0" w:space="0" w:color="auto"/>
                    <w:right w:val="none" w:sz="0" w:space="0" w:color="auto"/>
                  </w:divBdr>
                </w:div>
                <w:div w:id="127474724">
                  <w:marLeft w:val="0"/>
                  <w:marRight w:val="0"/>
                  <w:marTop w:val="0"/>
                  <w:marBottom w:val="0"/>
                  <w:divBdr>
                    <w:top w:val="none" w:sz="0" w:space="0" w:color="auto"/>
                    <w:left w:val="none" w:sz="0" w:space="0" w:color="auto"/>
                    <w:bottom w:val="none" w:sz="0" w:space="0" w:color="auto"/>
                    <w:right w:val="none" w:sz="0" w:space="0" w:color="auto"/>
                  </w:divBdr>
                </w:div>
                <w:div w:id="160974289">
                  <w:marLeft w:val="0"/>
                  <w:marRight w:val="0"/>
                  <w:marTop w:val="0"/>
                  <w:marBottom w:val="0"/>
                  <w:divBdr>
                    <w:top w:val="none" w:sz="0" w:space="0" w:color="auto"/>
                    <w:left w:val="none" w:sz="0" w:space="0" w:color="auto"/>
                    <w:bottom w:val="none" w:sz="0" w:space="0" w:color="auto"/>
                    <w:right w:val="none" w:sz="0" w:space="0" w:color="auto"/>
                  </w:divBdr>
                </w:div>
                <w:div w:id="163014568">
                  <w:marLeft w:val="0"/>
                  <w:marRight w:val="0"/>
                  <w:marTop w:val="0"/>
                  <w:marBottom w:val="0"/>
                  <w:divBdr>
                    <w:top w:val="none" w:sz="0" w:space="0" w:color="auto"/>
                    <w:left w:val="none" w:sz="0" w:space="0" w:color="auto"/>
                    <w:bottom w:val="none" w:sz="0" w:space="0" w:color="auto"/>
                    <w:right w:val="none" w:sz="0" w:space="0" w:color="auto"/>
                  </w:divBdr>
                </w:div>
                <w:div w:id="196284717">
                  <w:marLeft w:val="0"/>
                  <w:marRight w:val="0"/>
                  <w:marTop w:val="0"/>
                  <w:marBottom w:val="0"/>
                  <w:divBdr>
                    <w:top w:val="none" w:sz="0" w:space="0" w:color="auto"/>
                    <w:left w:val="none" w:sz="0" w:space="0" w:color="auto"/>
                    <w:bottom w:val="none" w:sz="0" w:space="0" w:color="auto"/>
                    <w:right w:val="none" w:sz="0" w:space="0" w:color="auto"/>
                  </w:divBdr>
                </w:div>
                <w:div w:id="217668459">
                  <w:marLeft w:val="0"/>
                  <w:marRight w:val="0"/>
                  <w:marTop w:val="0"/>
                  <w:marBottom w:val="0"/>
                  <w:divBdr>
                    <w:top w:val="none" w:sz="0" w:space="0" w:color="auto"/>
                    <w:left w:val="none" w:sz="0" w:space="0" w:color="auto"/>
                    <w:bottom w:val="none" w:sz="0" w:space="0" w:color="auto"/>
                    <w:right w:val="none" w:sz="0" w:space="0" w:color="auto"/>
                  </w:divBdr>
                </w:div>
                <w:div w:id="423040795">
                  <w:marLeft w:val="0"/>
                  <w:marRight w:val="0"/>
                  <w:marTop w:val="0"/>
                  <w:marBottom w:val="0"/>
                  <w:divBdr>
                    <w:top w:val="none" w:sz="0" w:space="0" w:color="auto"/>
                    <w:left w:val="none" w:sz="0" w:space="0" w:color="auto"/>
                    <w:bottom w:val="none" w:sz="0" w:space="0" w:color="auto"/>
                    <w:right w:val="none" w:sz="0" w:space="0" w:color="auto"/>
                  </w:divBdr>
                </w:div>
                <w:div w:id="426002498">
                  <w:marLeft w:val="0"/>
                  <w:marRight w:val="0"/>
                  <w:marTop w:val="0"/>
                  <w:marBottom w:val="0"/>
                  <w:divBdr>
                    <w:top w:val="none" w:sz="0" w:space="0" w:color="auto"/>
                    <w:left w:val="none" w:sz="0" w:space="0" w:color="auto"/>
                    <w:bottom w:val="none" w:sz="0" w:space="0" w:color="auto"/>
                    <w:right w:val="none" w:sz="0" w:space="0" w:color="auto"/>
                  </w:divBdr>
                </w:div>
                <w:div w:id="459156353">
                  <w:marLeft w:val="0"/>
                  <w:marRight w:val="0"/>
                  <w:marTop w:val="0"/>
                  <w:marBottom w:val="0"/>
                  <w:divBdr>
                    <w:top w:val="none" w:sz="0" w:space="0" w:color="auto"/>
                    <w:left w:val="none" w:sz="0" w:space="0" w:color="auto"/>
                    <w:bottom w:val="none" w:sz="0" w:space="0" w:color="auto"/>
                    <w:right w:val="none" w:sz="0" w:space="0" w:color="auto"/>
                  </w:divBdr>
                </w:div>
                <w:div w:id="485168797">
                  <w:marLeft w:val="0"/>
                  <w:marRight w:val="0"/>
                  <w:marTop w:val="0"/>
                  <w:marBottom w:val="0"/>
                  <w:divBdr>
                    <w:top w:val="none" w:sz="0" w:space="0" w:color="auto"/>
                    <w:left w:val="none" w:sz="0" w:space="0" w:color="auto"/>
                    <w:bottom w:val="none" w:sz="0" w:space="0" w:color="auto"/>
                    <w:right w:val="none" w:sz="0" w:space="0" w:color="auto"/>
                  </w:divBdr>
                </w:div>
                <w:div w:id="487401988">
                  <w:marLeft w:val="0"/>
                  <w:marRight w:val="0"/>
                  <w:marTop w:val="0"/>
                  <w:marBottom w:val="0"/>
                  <w:divBdr>
                    <w:top w:val="none" w:sz="0" w:space="0" w:color="auto"/>
                    <w:left w:val="none" w:sz="0" w:space="0" w:color="auto"/>
                    <w:bottom w:val="none" w:sz="0" w:space="0" w:color="auto"/>
                    <w:right w:val="none" w:sz="0" w:space="0" w:color="auto"/>
                  </w:divBdr>
                </w:div>
                <w:div w:id="487405518">
                  <w:marLeft w:val="0"/>
                  <w:marRight w:val="0"/>
                  <w:marTop w:val="0"/>
                  <w:marBottom w:val="0"/>
                  <w:divBdr>
                    <w:top w:val="none" w:sz="0" w:space="0" w:color="auto"/>
                    <w:left w:val="none" w:sz="0" w:space="0" w:color="auto"/>
                    <w:bottom w:val="none" w:sz="0" w:space="0" w:color="auto"/>
                    <w:right w:val="none" w:sz="0" w:space="0" w:color="auto"/>
                  </w:divBdr>
                </w:div>
                <w:div w:id="544298281">
                  <w:marLeft w:val="0"/>
                  <w:marRight w:val="0"/>
                  <w:marTop w:val="0"/>
                  <w:marBottom w:val="0"/>
                  <w:divBdr>
                    <w:top w:val="none" w:sz="0" w:space="0" w:color="auto"/>
                    <w:left w:val="none" w:sz="0" w:space="0" w:color="auto"/>
                    <w:bottom w:val="none" w:sz="0" w:space="0" w:color="auto"/>
                    <w:right w:val="none" w:sz="0" w:space="0" w:color="auto"/>
                  </w:divBdr>
                </w:div>
                <w:div w:id="598761570">
                  <w:marLeft w:val="0"/>
                  <w:marRight w:val="0"/>
                  <w:marTop w:val="0"/>
                  <w:marBottom w:val="0"/>
                  <w:divBdr>
                    <w:top w:val="none" w:sz="0" w:space="0" w:color="auto"/>
                    <w:left w:val="none" w:sz="0" w:space="0" w:color="auto"/>
                    <w:bottom w:val="none" w:sz="0" w:space="0" w:color="auto"/>
                    <w:right w:val="none" w:sz="0" w:space="0" w:color="auto"/>
                  </w:divBdr>
                </w:div>
                <w:div w:id="601181530">
                  <w:marLeft w:val="0"/>
                  <w:marRight w:val="0"/>
                  <w:marTop w:val="0"/>
                  <w:marBottom w:val="0"/>
                  <w:divBdr>
                    <w:top w:val="none" w:sz="0" w:space="0" w:color="auto"/>
                    <w:left w:val="none" w:sz="0" w:space="0" w:color="auto"/>
                    <w:bottom w:val="none" w:sz="0" w:space="0" w:color="auto"/>
                    <w:right w:val="none" w:sz="0" w:space="0" w:color="auto"/>
                  </w:divBdr>
                </w:div>
                <w:div w:id="607078570">
                  <w:marLeft w:val="0"/>
                  <w:marRight w:val="0"/>
                  <w:marTop w:val="0"/>
                  <w:marBottom w:val="0"/>
                  <w:divBdr>
                    <w:top w:val="none" w:sz="0" w:space="0" w:color="auto"/>
                    <w:left w:val="none" w:sz="0" w:space="0" w:color="auto"/>
                    <w:bottom w:val="none" w:sz="0" w:space="0" w:color="auto"/>
                    <w:right w:val="none" w:sz="0" w:space="0" w:color="auto"/>
                  </w:divBdr>
                </w:div>
                <w:div w:id="614949876">
                  <w:marLeft w:val="0"/>
                  <w:marRight w:val="0"/>
                  <w:marTop w:val="0"/>
                  <w:marBottom w:val="0"/>
                  <w:divBdr>
                    <w:top w:val="none" w:sz="0" w:space="0" w:color="auto"/>
                    <w:left w:val="none" w:sz="0" w:space="0" w:color="auto"/>
                    <w:bottom w:val="none" w:sz="0" w:space="0" w:color="auto"/>
                    <w:right w:val="none" w:sz="0" w:space="0" w:color="auto"/>
                  </w:divBdr>
                </w:div>
                <w:div w:id="634142398">
                  <w:marLeft w:val="0"/>
                  <w:marRight w:val="0"/>
                  <w:marTop w:val="0"/>
                  <w:marBottom w:val="0"/>
                  <w:divBdr>
                    <w:top w:val="none" w:sz="0" w:space="0" w:color="auto"/>
                    <w:left w:val="none" w:sz="0" w:space="0" w:color="auto"/>
                    <w:bottom w:val="none" w:sz="0" w:space="0" w:color="auto"/>
                    <w:right w:val="none" w:sz="0" w:space="0" w:color="auto"/>
                  </w:divBdr>
                </w:div>
                <w:div w:id="641497988">
                  <w:marLeft w:val="0"/>
                  <w:marRight w:val="0"/>
                  <w:marTop w:val="0"/>
                  <w:marBottom w:val="0"/>
                  <w:divBdr>
                    <w:top w:val="none" w:sz="0" w:space="0" w:color="auto"/>
                    <w:left w:val="none" w:sz="0" w:space="0" w:color="auto"/>
                    <w:bottom w:val="none" w:sz="0" w:space="0" w:color="auto"/>
                    <w:right w:val="none" w:sz="0" w:space="0" w:color="auto"/>
                  </w:divBdr>
                </w:div>
                <w:div w:id="647133891">
                  <w:marLeft w:val="0"/>
                  <w:marRight w:val="0"/>
                  <w:marTop w:val="0"/>
                  <w:marBottom w:val="0"/>
                  <w:divBdr>
                    <w:top w:val="none" w:sz="0" w:space="0" w:color="auto"/>
                    <w:left w:val="none" w:sz="0" w:space="0" w:color="auto"/>
                    <w:bottom w:val="none" w:sz="0" w:space="0" w:color="auto"/>
                    <w:right w:val="none" w:sz="0" w:space="0" w:color="auto"/>
                  </w:divBdr>
                </w:div>
                <w:div w:id="677391504">
                  <w:marLeft w:val="0"/>
                  <w:marRight w:val="0"/>
                  <w:marTop w:val="0"/>
                  <w:marBottom w:val="0"/>
                  <w:divBdr>
                    <w:top w:val="none" w:sz="0" w:space="0" w:color="auto"/>
                    <w:left w:val="none" w:sz="0" w:space="0" w:color="auto"/>
                    <w:bottom w:val="none" w:sz="0" w:space="0" w:color="auto"/>
                    <w:right w:val="none" w:sz="0" w:space="0" w:color="auto"/>
                  </w:divBdr>
                </w:div>
                <w:div w:id="737165194">
                  <w:marLeft w:val="0"/>
                  <w:marRight w:val="0"/>
                  <w:marTop w:val="0"/>
                  <w:marBottom w:val="0"/>
                  <w:divBdr>
                    <w:top w:val="none" w:sz="0" w:space="0" w:color="auto"/>
                    <w:left w:val="none" w:sz="0" w:space="0" w:color="auto"/>
                    <w:bottom w:val="none" w:sz="0" w:space="0" w:color="auto"/>
                    <w:right w:val="none" w:sz="0" w:space="0" w:color="auto"/>
                  </w:divBdr>
                </w:div>
                <w:div w:id="738987898">
                  <w:marLeft w:val="0"/>
                  <w:marRight w:val="0"/>
                  <w:marTop w:val="0"/>
                  <w:marBottom w:val="0"/>
                  <w:divBdr>
                    <w:top w:val="none" w:sz="0" w:space="0" w:color="auto"/>
                    <w:left w:val="none" w:sz="0" w:space="0" w:color="auto"/>
                    <w:bottom w:val="none" w:sz="0" w:space="0" w:color="auto"/>
                    <w:right w:val="none" w:sz="0" w:space="0" w:color="auto"/>
                  </w:divBdr>
                </w:div>
                <w:div w:id="747265684">
                  <w:marLeft w:val="0"/>
                  <w:marRight w:val="0"/>
                  <w:marTop w:val="0"/>
                  <w:marBottom w:val="0"/>
                  <w:divBdr>
                    <w:top w:val="none" w:sz="0" w:space="0" w:color="auto"/>
                    <w:left w:val="none" w:sz="0" w:space="0" w:color="auto"/>
                    <w:bottom w:val="none" w:sz="0" w:space="0" w:color="auto"/>
                    <w:right w:val="none" w:sz="0" w:space="0" w:color="auto"/>
                  </w:divBdr>
                </w:div>
                <w:div w:id="752509784">
                  <w:marLeft w:val="0"/>
                  <w:marRight w:val="0"/>
                  <w:marTop w:val="0"/>
                  <w:marBottom w:val="0"/>
                  <w:divBdr>
                    <w:top w:val="none" w:sz="0" w:space="0" w:color="auto"/>
                    <w:left w:val="none" w:sz="0" w:space="0" w:color="auto"/>
                    <w:bottom w:val="none" w:sz="0" w:space="0" w:color="auto"/>
                    <w:right w:val="none" w:sz="0" w:space="0" w:color="auto"/>
                  </w:divBdr>
                </w:div>
                <w:div w:id="758406763">
                  <w:marLeft w:val="0"/>
                  <w:marRight w:val="0"/>
                  <w:marTop w:val="0"/>
                  <w:marBottom w:val="0"/>
                  <w:divBdr>
                    <w:top w:val="none" w:sz="0" w:space="0" w:color="auto"/>
                    <w:left w:val="none" w:sz="0" w:space="0" w:color="auto"/>
                    <w:bottom w:val="none" w:sz="0" w:space="0" w:color="auto"/>
                    <w:right w:val="none" w:sz="0" w:space="0" w:color="auto"/>
                  </w:divBdr>
                </w:div>
                <w:div w:id="779881194">
                  <w:marLeft w:val="0"/>
                  <w:marRight w:val="0"/>
                  <w:marTop w:val="0"/>
                  <w:marBottom w:val="0"/>
                  <w:divBdr>
                    <w:top w:val="none" w:sz="0" w:space="0" w:color="auto"/>
                    <w:left w:val="none" w:sz="0" w:space="0" w:color="auto"/>
                    <w:bottom w:val="none" w:sz="0" w:space="0" w:color="auto"/>
                    <w:right w:val="none" w:sz="0" w:space="0" w:color="auto"/>
                  </w:divBdr>
                </w:div>
                <w:div w:id="830294163">
                  <w:marLeft w:val="0"/>
                  <w:marRight w:val="0"/>
                  <w:marTop w:val="0"/>
                  <w:marBottom w:val="0"/>
                  <w:divBdr>
                    <w:top w:val="none" w:sz="0" w:space="0" w:color="auto"/>
                    <w:left w:val="none" w:sz="0" w:space="0" w:color="auto"/>
                    <w:bottom w:val="none" w:sz="0" w:space="0" w:color="auto"/>
                    <w:right w:val="none" w:sz="0" w:space="0" w:color="auto"/>
                  </w:divBdr>
                </w:div>
                <w:div w:id="847136861">
                  <w:marLeft w:val="0"/>
                  <w:marRight w:val="0"/>
                  <w:marTop w:val="0"/>
                  <w:marBottom w:val="0"/>
                  <w:divBdr>
                    <w:top w:val="none" w:sz="0" w:space="0" w:color="auto"/>
                    <w:left w:val="none" w:sz="0" w:space="0" w:color="auto"/>
                    <w:bottom w:val="none" w:sz="0" w:space="0" w:color="auto"/>
                    <w:right w:val="none" w:sz="0" w:space="0" w:color="auto"/>
                  </w:divBdr>
                </w:div>
                <w:div w:id="863443567">
                  <w:marLeft w:val="0"/>
                  <w:marRight w:val="0"/>
                  <w:marTop w:val="0"/>
                  <w:marBottom w:val="0"/>
                  <w:divBdr>
                    <w:top w:val="none" w:sz="0" w:space="0" w:color="auto"/>
                    <w:left w:val="none" w:sz="0" w:space="0" w:color="auto"/>
                    <w:bottom w:val="none" w:sz="0" w:space="0" w:color="auto"/>
                    <w:right w:val="none" w:sz="0" w:space="0" w:color="auto"/>
                  </w:divBdr>
                </w:div>
                <w:div w:id="877399824">
                  <w:marLeft w:val="0"/>
                  <w:marRight w:val="0"/>
                  <w:marTop w:val="0"/>
                  <w:marBottom w:val="0"/>
                  <w:divBdr>
                    <w:top w:val="none" w:sz="0" w:space="0" w:color="auto"/>
                    <w:left w:val="none" w:sz="0" w:space="0" w:color="auto"/>
                    <w:bottom w:val="none" w:sz="0" w:space="0" w:color="auto"/>
                    <w:right w:val="none" w:sz="0" w:space="0" w:color="auto"/>
                  </w:divBdr>
                </w:div>
                <w:div w:id="915285205">
                  <w:marLeft w:val="0"/>
                  <w:marRight w:val="0"/>
                  <w:marTop w:val="0"/>
                  <w:marBottom w:val="0"/>
                  <w:divBdr>
                    <w:top w:val="none" w:sz="0" w:space="0" w:color="auto"/>
                    <w:left w:val="none" w:sz="0" w:space="0" w:color="auto"/>
                    <w:bottom w:val="none" w:sz="0" w:space="0" w:color="auto"/>
                    <w:right w:val="none" w:sz="0" w:space="0" w:color="auto"/>
                  </w:divBdr>
                </w:div>
                <w:div w:id="923682287">
                  <w:marLeft w:val="0"/>
                  <w:marRight w:val="0"/>
                  <w:marTop w:val="0"/>
                  <w:marBottom w:val="0"/>
                  <w:divBdr>
                    <w:top w:val="none" w:sz="0" w:space="0" w:color="auto"/>
                    <w:left w:val="none" w:sz="0" w:space="0" w:color="auto"/>
                    <w:bottom w:val="none" w:sz="0" w:space="0" w:color="auto"/>
                    <w:right w:val="none" w:sz="0" w:space="0" w:color="auto"/>
                  </w:divBdr>
                </w:div>
                <w:div w:id="967197105">
                  <w:marLeft w:val="0"/>
                  <w:marRight w:val="0"/>
                  <w:marTop w:val="0"/>
                  <w:marBottom w:val="0"/>
                  <w:divBdr>
                    <w:top w:val="none" w:sz="0" w:space="0" w:color="auto"/>
                    <w:left w:val="none" w:sz="0" w:space="0" w:color="auto"/>
                    <w:bottom w:val="none" w:sz="0" w:space="0" w:color="auto"/>
                    <w:right w:val="none" w:sz="0" w:space="0" w:color="auto"/>
                  </w:divBdr>
                </w:div>
                <w:div w:id="982077343">
                  <w:marLeft w:val="0"/>
                  <w:marRight w:val="0"/>
                  <w:marTop w:val="0"/>
                  <w:marBottom w:val="0"/>
                  <w:divBdr>
                    <w:top w:val="none" w:sz="0" w:space="0" w:color="auto"/>
                    <w:left w:val="none" w:sz="0" w:space="0" w:color="auto"/>
                    <w:bottom w:val="none" w:sz="0" w:space="0" w:color="auto"/>
                    <w:right w:val="none" w:sz="0" w:space="0" w:color="auto"/>
                  </w:divBdr>
                </w:div>
                <w:div w:id="992099545">
                  <w:marLeft w:val="0"/>
                  <w:marRight w:val="0"/>
                  <w:marTop w:val="0"/>
                  <w:marBottom w:val="0"/>
                  <w:divBdr>
                    <w:top w:val="none" w:sz="0" w:space="0" w:color="auto"/>
                    <w:left w:val="none" w:sz="0" w:space="0" w:color="auto"/>
                    <w:bottom w:val="none" w:sz="0" w:space="0" w:color="auto"/>
                    <w:right w:val="none" w:sz="0" w:space="0" w:color="auto"/>
                  </w:divBdr>
                </w:div>
                <w:div w:id="1093665003">
                  <w:marLeft w:val="0"/>
                  <w:marRight w:val="0"/>
                  <w:marTop w:val="0"/>
                  <w:marBottom w:val="0"/>
                  <w:divBdr>
                    <w:top w:val="none" w:sz="0" w:space="0" w:color="auto"/>
                    <w:left w:val="none" w:sz="0" w:space="0" w:color="auto"/>
                    <w:bottom w:val="none" w:sz="0" w:space="0" w:color="auto"/>
                    <w:right w:val="none" w:sz="0" w:space="0" w:color="auto"/>
                  </w:divBdr>
                </w:div>
                <w:div w:id="1175723351">
                  <w:marLeft w:val="0"/>
                  <w:marRight w:val="0"/>
                  <w:marTop w:val="0"/>
                  <w:marBottom w:val="0"/>
                  <w:divBdr>
                    <w:top w:val="none" w:sz="0" w:space="0" w:color="auto"/>
                    <w:left w:val="none" w:sz="0" w:space="0" w:color="auto"/>
                    <w:bottom w:val="none" w:sz="0" w:space="0" w:color="auto"/>
                    <w:right w:val="none" w:sz="0" w:space="0" w:color="auto"/>
                  </w:divBdr>
                </w:div>
                <w:div w:id="1190144095">
                  <w:marLeft w:val="0"/>
                  <w:marRight w:val="0"/>
                  <w:marTop w:val="0"/>
                  <w:marBottom w:val="0"/>
                  <w:divBdr>
                    <w:top w:val="none" w:sz="0" w:space="0" w:color="auto"/>
                    <w:left w:val="none" w:sz="0" w:space="0" w:color="auto"/>
                    <w:bottom w:val="none" w:sz="0" w:space="0" w:color="auto"/>
                    <w:right w:val="none" w:sz="0" w:space="0" w:color="auto"/>
                  </w:divBdr>
                </w:div>
                <w:div w:id="1302077871">
                  <w:marLeft w:val="0"/>
                  <w:marRight w:val="0"/>
                  <w:marTop w:val="0"/>
                  <w:marBottom w:val="0"/>
                  <w:divBdr>
                    <w:top w:val="none" w:sz="0" w:space="0" w:color="auto"/>
                    <w:left w:val="none" w:sz="0" w:space="0" w:color="auto"/>
                    <w:bottom w:val="none" w:sz="0" w:space="0" w:color="auto"/>
                    <w:right w:val="none" w:sz="0" w:space="0" w:color="auto"/>
                  </w:divBdr>
                </w:div>
                <w:div w:id="1305508136">
                  <w:marLeft w:val="0"/>
                  <w:marRight w:val="0"/>
                  <w:marTop w:val="0"/>
                  <w:marBottom w:val="0"/>
                  <w:divBdr>
                    <w:top w:val="none" w:sz="0" w:space="0" w:color="auto"/>
                    <w:left w:val="none" w:sz="0" w:space="0" w:color="auto"/>
                    <w:bottom w:val="none" w:sz="0" w:space="0" w:color="auto"/>
                    <w:right w:val="none" w:sz="0" w:space="0" w:color="auto"/>
                  </w:divBdr>
                </w:div>
                <w:div w:id="1305617542">
                  <w:marLeft w:val="0"/>
                  <w:marRight w:val="0"/>
                  <w:marTop w:val="0"/>
                  <w:marBottom w:val="0"/>
                  <w:divBdr>
                    <w:top w:val="none" w:sz="0" w:space="0" w:color="auto"/>
                    <w:left w:val="none" w:sz="0" w:space="0" w:color="auto"/>
                    <w:bottom w:val="none" w:sz="0" w:space="0" w:color="auto"/>
                    <w:right w:val="none" w:sz="0" w:space="0" w:color="auto"/>
                  </w:divBdr>
                </w:div>
                <w:div w:id="1311128912">
                  <w:marLeft w:val="0"/>
                  <w:marRight w:val="0"/>
                  <w:marTop w:val="0"/>
                  <w:marBottom w:val="0"/>
                  <w:divBdr>
                    <w:top w:val="none" w:sz="0" w:space="0" w:color="auto"/>
                    <w:left w:val="none" w:sz="0" w:space="0" w:color="auto"/>
                    <w:bottom w:val="none" w:sz="0" w:space="0" w:color="auto"/>
                    <w:right w:val="none" w:sz="0" w:space="0" w:color="auto"/>
                  </w:divBdr>
                </w:div>
                <w:div w:id="1380323363">
                  <w:marLeft w:val="0"/>
                  <w:marRight w:val="0"/>
                  <w:marTop w:val="0"/>
                  <w:marBottom w:val="0"/>
                  <w:divBdr>
                    <w:top w:val="none" w:sz="0" w:space="0" w:color="auto"/>
                    <w:left w:val="none" w:sz="0" w:space="0" w:color="auto"/>
                    <w:bottom w:val="none" w:sz="0" w:space="0" w:color="auto"/>
                    <w:right w:val="none" w:sz="0" w:space="0" w:color="auto"/>
                  </w:divBdr>
                </w:div>
                <w:div w:id="1554345587">
                  <w:marLeft w:val="0"/>
                  <w:marRight w:val="0"/>
                  <w:marTop w:val="0"/>
                  <w:marBottom w:val="0"/>
                  <w:divBdr>
                    <w:top w:val="none" w:sz="0" w:space="0" w:color="auto"/>
                    <w:left w:val="none" w:sz="0" w:space="0" w:color="auto"/>
                    <w:bottom w:val="none" w:sz="0" w:space="0" w:color="auto"/>
                    <w:right w:val="none" w:sz="0" w:space="0" w:color="auto"/>
                  </w:divBdr>
                </w:div>
                <w:div w:id="1567060411">
                  <w:marLeft w:val="0"/>
                  <w:marRight w:val="0"/>
                  <w:marTop w:val="0"/>
                  <w:marBottom w:val="0"/>
                  <w:divBdr>
                    <w:top w:val="none" w:sz="0" w:space="0" w:color="auto"/>
                    <w:left w:val="none" w:sz="0" w:space="0" w:color="auto"/>
                    <w:bottom w:val="none" w:sz="0" w:space="0" w:color="auto"/>
                    <w:right w:val="none" w:sz="0" w:space="0" w:color="auto"/>
                  </w:divBdr>
                </w:div>
                <w:div w:id="1572496090">
                  <w:marLeft w:val="0"/>
                  <w:marRight w:val="0"/>
                  <w:marTop w:val="0"/>
                  <w:marBottom w:val="0"/>
                  <w:divBdr>
                    <w:top w:val="none" w:sz="0" w:space="0" w:color="auto"/>
                    <w:left w:val="none" w:sz="0" w:space="0" w:color="auto"/>
                    <w:bottom w:val="none" w:sz="0" w:space="0" w:color="auto"/>
                    <w:right w:val="none" w:sz="0" w:space="0" w:color="auto"/>
                  </w:divBdr>
                </w:div>
                <w:div w:id="1590500528">
                  <w:marLeft w:val="0"/>
                  <w:marRight w:val="0"/>
                  <w:marTop w:val="0"/>
                  <w:marBottom w:val="0"/>
                  <w:divBdr>
                    <w:top w:val="none" w:sz="0" w:space="0" w:color="auto"/>
                    <w:left w:val="none" w:sz="0" w:space="0" w:color="auto"/>
                    <w:bottom w:val="none" w:sz="0" w:space="0" w:color="auto"/>
                    <w:right w:val="none" w:sz="0" w:space="0" w:color="auto"/>
                  </w:divBdr>
                </w:div>
                <w:div w:id="1591885757">
                  <w:marLeft w:val="0"/>
                  <w:marRight w:val="0"/>
                  <w:marTop w:val="0"/>
                  <w:marBottom w:val="0"/>
                  <w:divBdr>
                    <w:top w:val="none" w:sz="0" w:space="0" w:color="auto"/>
                    <w:left w:val="none" w:sz="0" w:space="0" w:color="auto"/>
                    <w:bottom w:val="none" w:sz="0" w:space="0" w:color="auto"/>
                    <w:right w:val="none" w:sz="0" w:space="0" w:color="auto"/>
                  </w:divBdr>
                </w:div>
                <w:div w:id="1616058159">
                  <w:marLeft w:val="0"/>
                  <w:marRight w:val="0"/>
                  <w:marTop w:val="0"/>
                  <w:marBottom w:val="0"/>
                  <w:divBdr>
                    <w:top w:val="none" w:sz="0" w:space="0" w:color="auto"/>
                    <w:left w:val="none" w:sz="0" w:space="0" w:color="auto"/>
                    <w:bottom w:val="none" w:sz="0" w:space="0" w:color="auto"/>
                    <w:right w:val="none" w:sz="0" w:space="0" w:color="auto"/>
                  </w:divBdr>
                </w:div>
                <w:div w:id="1665283858">
                  <w:marLeft w:val="0"/>
                  <w:marRight w:val="0"/>
                  <w:marTop w:val="0"/>
                  <w:marBottom w:val="0"/>
                  <w:divBdr>
                    <w:top w:val="none" w:sz="0" w:space="0" w:color="auto"/>
                    <w:left w:val="none" w:sz="0" w:space="0" w:color="auto"/>
                    <w:bottom w:val="none" w:sz="0" w:space="0" w:color="auto"/>
                    <w:right w:val="none" w:sz="0" w:space="0" w:color="auto"/>
                  </w:divBdr>
                </w:div>
                <w:div w:id="1723559641">
                  <w:marLeft w:val="0"/>
                  <w:marRight w:val="0"/>
                  <w:marTop w:val="0"/>
                  <w:marBottom w:val="0"/>
                  <w:divBdr>
                    <w:top w:val="none" w:sz="0" w:space="0" w:color="auto"/>
                    <w:left w:val="none" w:sz="0" w:space="0" w:color="auto"/>
                    <w:bottom w:val="none" w:sz="0" w:space="0" w:color="auto"/>
                    <w:right w:val="none" w:sz="0" w:space="0" w:color="auto"/>
                  </w:divBdr>
                </w:div>
                <w:div w:id="1742753870">
                  <w:marLeft w:val="0"/>
                  <w:marRight w:val="0"/>
                  <w:marTop w:val="0"/>
                  <w:marBottom w:val="0"/>
                  <w:divBdr>
                    <w:top w:val="none" w:sz="0" w:space="0" w:color="auto"/>
                    <w:left w:val="none" w:sz="0" w:space="0" w:color="auto"/>
                    <w:bottom w:val="none" w:sz="0" w:space="0" w:color="auto"/>
                    <w:right w:val="none" w:sz="0" w:space="0" w:color="auto"/>
                  </w:divBdr>
                </w:div>
                <w:div w:id="1790278462">
                  <w:marLeft w:val="0"/>
                  <w:marRight w:val="0"/>
                  <w:marTop w:val="0"/>
                  <w:marBottom w:val="0"/>
                  <w:divBdr>
                    <w:top w:val="none" w:sz="0" w:space="0" w:color="auto"/>
                    <w:left w:val="none" w:sz="0" w:space="0" w:color="auto"/>
                    <w:bottom w:val="none" w:sz="0" w:space="0" w:color="auto"/>
                    <w:right w:val="none" w:sz="0" w:space="0" w:color="auto"/>
                  </w:divBdr>
                </w:div>
                <w:div w:id="1844661304">
                  <w:marLeft w:val="0"/>
                  <w:marRight w:val="0"/>
                  <w:marTop w:val="0"/>
                  <w:marBottom w:val="0"/>
                  <w:divBdr>
                    <w:top w:val="none" w:sz="0" w:space="0" w:color="auto"/>
                    <w:left w:val="none" w:sz="0" w:space="0" w:color="auto"/>
                    <w:bottom w:val="none" w:sz="0" w:space="0" w:color="auto"/>
                    <w:right w:val="none" w:sz="0" w:space="0" w:color="auto"/>
                  </w:divBdr>
                </w:div>
                <w:div w:id="1868332181">
                  <w:marLeft w:val="0"/>
                  <w:marRight w:val="0"/>
                  <w:marTop w:val="0"/>
                  <w:marBottom w:val="0"/>
                  <w:divBdr>
                    <w:top w:val="none" w:sz="0" w:space="0" w:color="auto"/>
                    <w:left w:val="none" w:sz="0" w:space="0" w:color="auto"/>
                    <w:bottom w:val="none" w:sz="0" w:space="0" w:color="auto"/>
                    <w:right w:val="none" w:sz="0" w:space="0" w:color="auto"/>
                  </w:divBdr>
                </w:div>
                <w:div w:id="1950509859">
                  <w:marLeft w:val="0"/>
                  <w:marRight w:val="0"/>
                  <w:marTop w:val="0"/>
                  <w:marBottom w:val="0"/>
                  <w:divBdr>
                    <w:top w:val="none" w:sz="0" w:space="0" w:color="auto"/>
                    <w:left w:val="none" w:sz="0" w:space="0" w:color="auto"/>
                    <w:bottom w:val="none" w:sz="0" w:space="0" w:color="auto"/>
                    <w:right w:val="none" w:sz="0" w:space="0" w:color="auto"/>
                  </w:divBdr>
                </w:div>
                <w:div w:id="1998798077">
                  <w:marLeft w:val="0"/>
                  <w:marRight w:val="0"/>
                  <w:marTop w:val="0"/>
                  <w:marBottom w:val="0"/>
                  <w:divBdr>
                    <w:top w:val="none" w:sz="0" w:space="0" w:color="auto"/>
                    <w:left w:val="none" w:sz="0" w:space="0" w:color="auto"/>
                    <w:bottom w:val="none" w:sz="0" w:space="0" w:color="auto"/>
                    <w:right w:val="none" w:sz="0" w:space="0" w:color="auto"/>
                  </w:divBdr>
                </w:div>
                <w:div w:id="2011323157">
                  <w:marLeft w:val="0"/>
                  <w:marRight w:val="0"/>
                  <w:marTop w:val="0"/>
                  <w:marBottom w:val="0"/>
                  <w:divBdr>
                    <w:top w:val="none" w:sz="0" w:space="0" w:color="auto"/>
                    <w:left w:val="none" w:sz="0" w:space="0" w:color="auto"/>
                    <w:bottom w:val="none" w:sz="0" w:space="0" w:color="auto"/>
                    <w:right w:val="none" w:sz="0" w:space="0" w:color="auto"/>
                  </w:divBdr>
                </w:div>
                <w:div w:id="2115588588">
                  <w:marLeft w:val="0"/>
                  <w:marRight w:val="0"/>
                  <w:marTop w:val="0"/>
                  <w:marBottom w:val="0"/>
                  <w:divBdr>
                    <w:top w:val="none" w:sz="0" w:space="0" w:color="auto"/>
                    <w:left w:val="none" w:sz="0" w:space="0" w:color="auto"/>
                    <w:bottom w:val="none" w:sz="0" w:space="0" w:color="auto"/>
                    <w:right w:val="none" w:sz="0" w:space="0" w:color="auto"/>
                  </w:divBdr>
                </w:div>
                <w:div w:id="2133940642">
                  <w:marLeft w:val="0"/>
                  <w:marRight w:val="0"/>
                  <w:marTop w:val="0"/>
                  <w:marBottom w:val="0"/>
                  <w:divBdr>
                    <w:top w:val="none" w:sz="0" w:space="0" w:color="auto"/>
                    <w:left w:val="none" w:sz="0" w:space="0" w:color="auto"/>
                    <w:bottom w:val="none" w:sz="0" w:space="0" w:color="auto"/>
                    <w:right w:val="none" w:sz="0" w:space="0" w:color="auto"/>
                  </w:divBdr>
                </w:div>
                <w:div w:id="21405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8718">
      <w:bodyDiv w:val="1"/>
      <w:marLeft w:val="0"/>
      <w:marRight w:val="0"/>
      <w:marTop w:val="0"/>
      <w:marBottom w:val="0"/>
      <w:divBdr>
        <w:top w:val="none" w:sz="0" w:space="0" w:color="auto"/>
        <w:left w:val="none" w:sz="0" w:space="0" w:color="auto"/>
        <w:bottom w:val="none" w:sz="0" w:space="0" w:color="auto"/>
        <w:right w:val="none" w:sz="0" w:space="0" w:color="auto"/>
      </w:divBdr>
      <w:divsChild>
        <w:div w:id="585961532">
          <w:marLeft w:val="0"/>
          <w:marRight w:val="0"/>
          <w:marTop w:val="0"/>
          <w:marBottom w:val="0"/>
          <w:divBdr>
            <w:top w:val="none" w:sz="0" w:space="0" w:color="auto"/>
            <w:left w:val="none" w:sz="0" w:space="0" w:color="auto"/>
            <w:bottom w:val="none" w:sz="0" w:space="0" w:color="auto"/>
            <w:right w:val="none" w:sz="0" w:space="0" w:color="auto"/>
          </w:divBdr>
        </w:div>
      </w:divsChild>
    </w:div>
    <w:div w:id="1555504300">
      <w:bodyDiv w:val="1"/>
      <w:marLeft w:val="0"/>
      <w:marRight w:val="0"/>
      <w:marTop w:val="0"/>
      <w:marBottom w:val="0"/>
      <w:divBdr>
        <w:top w:val="none" w:sz="0" w:space="0" w:color="auto"/>
        <w:left w:val="none" w:sz="0" w:space="0" w:color="auto"/>
        <w:bottom w:val="none" w:sz="0" w:space="0" w:color="auto"/>
        <w:right w:val="none" w:sz="0" w:space="0" w:color="auto"/>
      </w:divBdr>
      <w:divsChild>
        <w:div w:id="2011785966">
          <w:marLeft w:val="480"/>
          <w:marRight w:val="0"/>
          <w:marTop w:val="0"/>
          <w:marBottom w:val="0"/>
          <w:divBdr>
            <w:top w:val="none" w:sz="0" w:space="0" w:color="auto"/>
            <w:left w:val="none" w:sz="0" w:space="0" w:color="auto"/>
            <w:bottom w:val="none" w:sz="0" w:space="0" w:color="auto"/>
            <w:right w:val="none" w:sz="0" w:space="0" w:color="auto"/>
          </w:divBdr>
          <w:divsChild>
            <w:div w:id="370032391">
              <w:marLeft w:val="0"/>
              <w:marRight w:val="0"/>
              <w:marTop w:val="0"/>
              <w:marBottom w:val="0"/>
              <w:divBdr>
                <w:top w:val="none" w:sz="0" w:space="0" w:color="auto"/>
                <w:left w:val="none" w:sz="0" w:space="0" w:color="auto"/>
                <w:bottom w:val="none" w:sz="0" w:space="0" w:color="auto"/>
                <w:right w:val="none" w:sz="0" w:space="0" w:color="auto"/>
              </w:divBdr>
            </w:div>
            <w:div w:id="32002848">
              <w:marLeft w:val="0"/>
              <w:marRight w:val="0"/>
              <w:marTop w:val="0"/>
              <w:marBottom w:val="0"/>
              <w:divBdr>
                <w:top w:val="none" w:sz="0" w:space="0" w:color="auto"/>
                <w:left w:val="none" w:sz="0" w:space="0" w:color="auto"/>
                <w:bottom w:val="none" w:sz="0" w:space="0" w:color="auto"/>
                <w:right w:val="none" w:sz="0" w:space="0" w:color="auto"/>
              </w:divBdr>
            </w:div>
            <w:div w:id="37046537">
              <w:marLeft w:val="0"/>
              <w:marRight w:val="0"/>
              <w:marTop w:val="0"/>
              <w:marBottom w:val="0"/>
              <w:divBdr>
                <w:top w:val="none" w:sz="0" w:space="0" w:color="auto"/>
                <w:left w:val="none" w:sz="0" w:space="0" w:color="auto"/>
                <w:bottom w:val="none" w:sz="0" w:space="0" w:color="auto"/>
                <w:right w:val="none" w:sz="0" w:space="0" w:color="auto"/>
              </w:divBdr>
            </w:div>
            <w:div w:id="114495332">
              <w:marLeft w:val="0"/>
              <w:marRight w:val="0"/>
              <w:marTop w:val="0"/>
              <w:marBottom w:val="0"/>
              <w:divBdr>
                <w:top w:val="none" w:sz="0" w:space="0" w:color="auto"/>
                <w:left w:val="none" w:sz="0" w:space="0" w:color="auto"/>
                <w:bottom w:val="none" w:sz="0" w:space="0" w:color="auto"/>
                <w:right w:val="none" w:sz="0" w:space="0" w:color="auto"/>
              </w:divBdr>
            </w:div>
            <w:div w:id="1855880386">
              <w:marLeft w:val="0"/>
              <w:marRight w:val="0"/>
              <w:marTop w:val="0"/>
              <w:marBottom w:val="0"/>
              <w:divBdr>
                <w:top w:val="none" w:sz="0" w:space="0" w:color="auto"/>
                <w:left w:val="none" w:sz="0" w:space="0" w:color="auto"/>
                <w:bottom w:val="none" w:sz="0" w:space="0" w:color="auto"/>
                <w:right w:val="none" w:sz="0" w:space="0" w:color="auto"/>
              </w:divBdr>
            </w:div>
            <w:div w:id="1260022158">
              <w:marLeft w:val="0"/>
              <w:marRight w:val="0"/>
              <w:marTop w:val="0"/>
              <w:marBottom w:val="0"/>
              <w:divBdr>
                <w:top w:val="none" w:sz="0" w:space="0" w:color="auto"/>
                <w:left w:val="none" w:sz="0" w:space="0" w:color="auto"/>
                <w:bottom w:val="none" w:sz="0" w:space="0" w:color="auto"/>
                <w:right w:val="none" w:sz="0" w:space="0" w:color="auto"/>
              </w:divBdr>
            </w:div>
            <w:div w:id="107479158">
              <w:marLeft w:val="0"/>
              <w:marRight w:val="0"/>
              <w:marTop w:val="0"/>
              <w:marBottom w:val="0"/>
              <w:divBdr>
                <w:top w:val="none" w:sz="0" w:space="0" w:color="auto"/>
                <w:left w:val="none" w:sz="0" w:space="0" w:color="auto"/>
                <w:bottom w:val="none" w:sz="0" w:space="0" w:color="auto"/>
                <w:right w:val="none" w:sz="0" w:space="0" w:color="auto"/>
              </w:divBdr>
            </w:div>
            <w:div w:id="8625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4505">
      <w:bodyDiv w:val="1"/>
      <w:marLeft w:val="0"/>
      <w:marRight w:val="0"/>
      <w:marTop w:val="0"/>
      <w:marBottom w:val="0"/>
      <w:divBdr>
        <w:top w:val="none" w:sz="0" w:space="0" w:color="auto"/>
        <w:left w:val="none" w:sz="0" w:space="0" w:color="auto"/>
        <w:bottom w:val="none" w:sz="0" w:space="0" w:color="auto"/>
        <w:right w:val="none" w:sz="0" w:space="0" w:color="auto"/>
      </w:divBdr>
      <w:divsChild>
        <w:div w:id="1858495442">
          <w:marLeft w:val="0"/>
          <w:marRight w:val="0"/>
          <w:marTop w:val="15"/>
          <w:marBottom w:val="0"/>
          <w:divBdr>
            <w:top w:val="none" w:sz="0" w:space="0" w:color="auto"/>
            <w:left w:val="none" w:sz="0" w:space="0" w:color="auto"/>
            <w:bottom w:val="none" w:sz="0" w:space="0" w:color="auto"/>
            <w:right w:val="none" w:sz="0" w:space="0" w:color="auto"/>
          </w:divBdr>
          <w:divsChild>
            <w:div w:id="1689139824">
              <w:marLeft w:val="0"/>
              <w:marRight w:val="0"/>
              <w:marTop w:val="0"/>
              <w:marBottom w:val="0"/>
              <w:divBdr>
                <w:top w:val="none" w:sz="0" w:space="0" w:color="auto"/>
                <w:left w:val="none" w:sz="0" w:space="0" w:color="auto"/>
                <w:bottom w:val="none" w:sz="0" w:space="0" w:color="auto"/>
                <w:right w:val="none" w:sz="0" w:space="0" w:color="auto"/>
              </w:divBdr>
              <w:divsChild>
                <w:div w:id="63381493">
                  <w:marLeft w:val="0"/>
                  <w:marRight w:val="0"/>
                  <w:marTop w:val="0"/>
                  <w:marBottom w:val="0"/>
                  <w:divBdr>
                    <w:top w:val="none" w:sz="0" w:space="0" w:color="auto"/>
                    <w:left w:val="none" w:sz="0" w:space="0" w:color="auto"/>
                    <w:bottom w:val="none" w:sz="0" w:space="0" w:color="auto"/>
                    <w:right w:val="none" w:sz="0" w:space="0" w:color="auto"/>
                  </w:divBdr>
                </w:div>
                <w:div w:id="64884403">
                  <w:marLeft w:val="0"/>
                  <w:marRight w:val="0"/>
                  <w:marTop w:val="0"/>
                  <w:marBottom w:val="0"/>
                  <w:divBdr>
                    <w:top w:val="none" w:sz="0" w:space="0" w:color="auto"/>
                    <w:left w:val="none" w:sz="0" w:space="0" w:color="auto"/>
                    <w:bottom w:val="none" w:sz="0" w:space="0" w:color="auto"/>
                    <w:right w:val="none" w:sz="0" w:space="0" w:color="auto"/>
                  </w:divBdr>
                </w:div>
                <w:div w:id="98651067">
                  <w:marLeft w:val="0"/>
                  <w:marRight w:val="0"/>
                  <w:marTop w:val="0"/>
                  <w:marBottom w:val="0"/>
                  <w:divBdr>
                    <w:top w:val="none" w:sz="0" w:space="0" w:color="auto"/>
                    <w:left w:val="none" w:sz="0" w:space="0" w:color="auto"/>
                    <w:bottom w:val="none" w:sz="0" w:space="0" w:color="auto"/>
                    <w:right w:val="none" w:sz="0" w:space="0" w:color="auto"/>
                  </w:divBdr>
                </w:div>
                <w:div w:id="133648255">
                  <w:marLeft w:val="0"/>
                  <w:marRight w:val="0"/>
                  <w:marTop w:val="0"/>
                  <w:marBottom w:val="0"/>
                  <w:divBdr>
                    <w:top w:val="none" w:sz="0" w:space="0" w:color="auto"/>
                    <w:left w:val="none" w:sz="0" w:space="0" w:color="auto"/>
                    <w:bottom w:val="none" w:sz="0" w:space="0" w:color="auto"/>
                    <w:right w:val="none" w:sz="0" w:space="0" w:color="auto"/>
                  </w:divBdr>
                </w:div>
                <w:div w:id="139419886">
                  <w:marLeft w:val="0"/>
                  <w:marRight w:val="0"/>
                  <w:marTop w:val="0"/>
                  <w:marBottom w:val="0"/>
                  <w:divBdr>
                    <w:top w:val="none" w:sz="0" w:space="0" w:color="auto"/>
                    <w:left w:val="none" w:sz="0" w:space="0" w:color="auto"/>
                    <w:bottom w:val="none" w:sz="0" w:space="0" w:color="auto"/>
                    <w:right w:val="none" w:sz="0" w:space="0" w:color="auto"/>
                  </w:divBdr>
                </w:div>
                <w:div w:id="186717025">
                  <w:marLeft w:val="0"/>
                  <w:marRight w:val="0"/>
                  <w:marTop w:val="0"/>
                  <w:marBottom w:val="0"/>
                  <w:divBdr>
                    <w:top w:val="none" w:sz="0" w:space="0" w:color="auto"/>
                    <w:left w:val="none" w:sz="0" w:space="0" w:color="auto"/>
                    <w:bottom w:val="none" w:sz="0" w:space="0" w:color="auto"/>
                    <w:right w:val="none" w:sz="0" w:space="0" w:color="auto"/>
                  </w:divBdr>
                </w:div>
                <w:div w:id="227496615">
                  <w:marLeft w:val="0"/>
                  <w:marRight w:val="0"/>
                  <w:marTop w:val="0"/>
                  <w:marBottom w:val="0"/>
                  <w:divBdr>
                    <w:top w:val="none" w:sz="0" w:space="0" w:color="auto"/>
                    <w:left w:val="none" w:sz="0" w:space="0" w:color="auto"/>
                    <w:bottom w:val="none" w:sz="0" w:space="0" w:color="auto"/>
                    <w:right w:val="none" w:sz="0" w:space="0" w:color="auto"/>
                  </w:divBdr>
                </w:div>
                <w:div w:id="259224265">
                  <w:marLeft w:val="0"/>
                  <w:marRight w:val="0"/>
                  <w:marTop w:val="0"/>
                  <w:marBottom w:val="0"/>
                  <w:divBdr>
                    <w:top w:val="none" w:sz="0" w:space="0" w:color="auto"/>
                    <w:left w:val="none" w:sz="0" w:space="0" w:color="auto"/>
                    <w:bottom w:val="none" w:sz="0" w:space="0" w:color="auto"/>
                    <w:right w:val="none" w:sz="0" w:space="0" w:color="auto"/>
                  </w:divBdr>
                </w:div>
                <w:div w:id="260259201">
                  <w:marLeft w:val="0"/>
                  <w:marRight w:val="0"/>
                  <w:marTop w:val="0"/>
                  <w:marBottom w:val="0"/>
                  <w:divBdr>
                    <w:top w:val="none" w:sz="0" w:space="0" w:color="auto"/>
                    <w:left w:val="none" w:sz="0" w:space="0" w:color="auto"/>
                    <w:bottom w:val="none" w:sz="0" w:space="0" w:color="auto"/>
                    <w:right w:val="none" w:sz="0" w:space="0" w:color="auto"/>
                  </w:divBdr>
                </w:div>
                <w:div w:id="265163958">
                  <w:marLeft w:val="0"/>
                  <w:marRight w:val="0"/>
                  <w:marTop w:val="0"/>
                  <w:marBottom w:val="0"/>
                  <w:divBdr>
                    <w:top w:val="none" w:sz="0" w:space="0" w:color="auto"/>
                    <w:left w:val="none" w:sz="0" w:space="0" w:color="auto"/>
                    <w:bottom w:val="none" w:sz="0" w:space="0" w:color="auto"/>
                    <w:right w:val="none" w:sz="0" w:space="0" w:color="auto"/>
                  </w:divBdr>
                </w:div>
                <w:div w:id="307560958">
                  <w:marLeft w:val="0"/>
                  <w:marRight w:val="0"/>
                  <w:marTop w:val="0"/>
                  <w:marBottom w:val="0"/>
                  <w:divBdr>
                    <w:top w:val="none" w:sz="0" w:space="0" w:color="auto"/>
                    <w:left w:val="none" w:sz="0" w:space="0" w:color="auto"/>
                    <w:bottom w:val="none" w:sz="0" w:space="0" w:color="auto"/>
                    <w:right w:val="none" w:sz="0" w:space="0" w:color="auto"/>
                  </w:divBdr>
                </w:div>
                <w:div w:id="352536989">
                  <w:marLeft w:val="0"/>
                  <w:marRight w:val="0"/>
                  <w:marTop w:val="0"/>
                  <w:marBottom w:val="0"/>
                  <w:divBdr>
                    <w:top w:val="none" w:sz="0" w:space="0" w:color="auto"/>
                    <w:left w:val="none" w:sz="0" w:space="0" w:color="auto"/>
                    <w:bottom w:val="none" w:sz="0" w:space="0" w:color="auto"/>
                    <w:right w:val="none" w:sz="0" w:space="0" w:color="auto"/>
                  </w:divBdr>
                </w:div>
                <w:div w:id="370305689">
                  <w:marLeft w:val="0"/>
                  <w:marRight w:val="0"/>
                  <w:marTop w:val="0"/>
                  <w:marBottom w:val="0"/>
                  <w:divBdr>
                    <w:top w:val="none" w:sz="0" w:space="0" w:color="auto"/>
                    <w:left w:val="none" w:sz="0" w:space="0" w:color="auto"/>
                    <w:bottom w:val="none" w:sz="0" w:space="0" w:color="auto"/>
                    <w:right w:val="none" w:sz="0" w:space="0" w:color="auto"/>
                  </w:divBdr>
                </w:div>
                <w:div w:id="405883896">
                  <w:marLeft w:val="0"/>
                  <w:marRight w:val="0"/>
                  <w:marTop w:val="0"/>
                  <w:marBottom w:val="0"/>
                  <w:divBdr>
                    <w:top w:val="none" w:sz="0" w:space="0" w:color="auto"/>
                    <w:left w:val="none" w:sz="0" w:space="0" w:color="auto"/>
                    <w:bottom w:val="none" w:sz="0" w:space="0" w:color="auto"/>
                    <w:right w:val="none" w:sz="0" w:space="0" w:color="auto"/>
                  </w:divBdr>
                </w:div>
                <w:div w:id="428355452">
                  <w:marLeft w:val="0"/>
                  <w:marRight w:val="0"/>
                  <w:marTop w:val="0"/>
                  <w:marBottom w:val="0"/>
                  <w:divBdr>
                    <w:top w:val="none" w:sz="0" w:space="0" w:color="auto"/>
                    <w:left w:val="none" w:sz="0" w:space="0" w:color="auto"/>
                    <w:bottom w:val="none" w:sz="0" w:space="0" w:color="auto"/>
                    <w:right w:val="none" w:sz="0" w:space="0" w:color="auto"/>
                  </w:divBdr>
                </w:div>
                <w:div w:id="457142129">
                  <w:marLeft w:val="0"/>
                  <w:marRight w:val="0"/>
                  <w:marTop w:val="0"/>
                  <w:marBottom w:val="0"/>
                  <w:divBdr>
                    <w:top w:val="none" w:sz="0" w:space="0" w:color="auto"/>
                    <w:left w:val="none" w:sz="0" w:space="0" w:color="auto"/>
                    <w:bottom w:val="none" w:sz="0" w:space="0" w:color="auto"/>
                    <w:right w:val="none" w:sz="0" w:space="0" w:color="auto"/>
                  </w:divBdr>
                </w:div>
                <w:div w:id="490022035">
                  <w:marLeft w:val="0"/>
                  <w:marRight w:val="0"/>
                  <w:marTop w:val="0"/>
                  <w:marBottom w:val="0"/>
                  <w:divBdr>
                    <w:top w:val="none" w:sz="0" w:space="0" w:color="auto"/>
                    <w:left w:val="none" w:sz="0" w:space="0" w:color="auto"/>
                    <w:bottom w:val="none" w:sz="0" w:space="0" w:color="auto"/>
                    <w:right w:val="none" w:sz="0" w:space="0" w:color="auto"/>
                  </w:divBdr>
                </w:div>
                <w:div w:id="495196558">
                  <w:marLeft w:val="0"/>
                  <w:marRight w:val="0"/>
                  <w:marTop w:val="0"/>
                  <w:marBottom w:val="0"/>
                  <w:divBdr>
                    <w:top w:val="none" w:sz="0" w:space="0" w:color="auto"/>
                    <w:left w:val="none" w:sz="0" w:space="0" w:color="auto"/>
                    <w:bottom w:val="none" w:sz="0" w:space="0" w:color="auto"/>
                    <w:right w:val="none" w:sz="0" w:space="0" w:color="auto"/>
                  </w:divBdr>
                </w:div>
                <w:div w:id="537470859">
                  <w:marLeft w:val="0"/>
                  <w:marRight w:val="0"/>
                  <w:marTop w:val="0"/>
                  <w:marBottom w:val="0"/>
                  <w:divBdr>
                    <w:top w:val="none" w:sz="0" w:space="0" w:color="auto"/>
                    <w:left w:val="none" w:sz="0" w:space="0" w:color="auto"/>
                    <w:bottom w:val="none" w:sz="0" w:space="0" w:color="auto"/>
                    <w:right w:val="none" w:sz="0" w:space="0" w:color="auto"/>
                  </w:divBdr>
                </w:div>
                <w:div w:id="559555846">
                  <w:marLeft w:val="0"/>
                  <w:marRight w:val="0"/>
                  <w:marTop w:val="0"/>
                  <w:marBottom w:val="0"/>
                  <w:divBdr>
                    <w:top w:val="none" w:sz="0" w:space="0" w:color="auto"/>
                    <w:left w:val="none" w:sz="0" w:space="0" w:color="auto"/>
                    <w:bottom w:val="none" w:sz="0" w:space="0" w:color="auto"/>
                    <w:right w:val="none" w:sz="0" w:space="0" w:color="auto"/>
                  </w:divBdr>
                </w:div>
                <w:div w:id="566308079">
                  <w:marLeft w:val="0"/>
                  <w:marRight w:val="0"/>
                  <w:marTop w:val="0"/>
                  <w:marBottom w:val="0"/>
                  <w:divBdr>
                    <w:top w:val="none" w:sz="0" w:space="0" w:color="auto"/>
                    <w:left w:val="none" w:sz="0" w:space="0" w:color="auto"/>
                    <w:bottom w:val="none" w:sz="0" w:space="0" w:color="auto"/>
                    <w:right w:val="none" w:sz="0" w:space="0" w:color="auto"/>
                  </w:divBdr>
                </w:div>
                <w:div w:id="613295266">
                  <w:marLeft w:val="0"/>
                  <w:marRight w:val="0"/>
                  <w:marTop w:val="0"/>
                  <w:marBottom w:val="0"/>
                  <w:divBdr>
                    <w:top w:val="none" w:sz="0" w:space="0" w:color="auto"/>
                    <w:left w:val="none" w:sz="0" w:space="0" w:color="auto"/>
                    <w:bottom w:val="none" w:sz="0" w:space="0" w:color="auto"/>
                    <w:right w:val="none" w:sz="0" w:space="0" w:color="auto"/>
                  </w:divBdr>
                </w:div>
                <w:div w:id="672336534">
                  <w:marLeft w:val="0"/>
                  <w:marRight w:val="0"/>
                  <w:marTop w:val="0"/>
                  <w:marBottom w:val="0"/>
                  <w:divBdr>
                    <w:top w:val="none" w:sz="0" w:space="0" w:color="auto"/>
                    <w:left w:val="none" w:sz="0" w:space="0" w:color="auto"/>
                    <w:bottom w:val="none" w:sz="0" w:space="0" w:color="auto"/>
                    <w:right w:val="none" w:sz="0" w:space="0" w:color="auto"/>
                  </w:divBdr>
                </w:div>
                <w:div w:id="734668533">
                  <w:marLeft w:val="0"/>
                  <w:marRight w:val="0"/>
                  <w:marTop w:val="0"/>
                  <w:marBottom w:val="0"/>
                  <w:divBdr>
                    <w:top w:val="none" w:sz="0" w:space="0" w:color="auto"/>
                    <w:left w:val="none" w:sz="0" w:space="0" w:color="auto"/>
                    <w:bottom w:val="none" w:sz="0" w:space="0" w:color="auto"/>
                    <w:right w:val="none" w:sz="0" w:space="0" w:color="auto"/>
                  </w:divBdr>
                </w:div>
                <w:div w:id="738868890">
                  <w:marLeft w:val="0"/>
                  <w:marRight w:val="0"/>
                  <w:marTop w:val="0"/>
                  <w:marBottom w:val="0"/>
                  <w:divBdr>
                    <w:top w:val="none" w:sz="0" w:space="0" w:color="auto"/>
                    <w:left w:val="none" w:sz="0" w:space="0" w:color="auto"/>
                    <w:bottom w:val="none" w:sz="0" w:space="0" w:color="auto"/>
                    <w:right w:val="none" w:sz="0" w:space="0" w:color="auto"/>
                  </w:divBdr>
                </w:div>
                <w:div w:id="842473658">
                  <w:marLeft w:val="0"/>
                  <w:marRight w:val="0"/>
                  <w:marTop w:val="0"/>
                  <w:marBottom w:val="0"/>
                  <w:divBdr>
                    <w:top w:val="none" w:sz="0" w:space="0" w:color="auto"/>
                    <w:left w:val="none" w:sz="0" w:space="0" w:color="auto"/>
                    <w:bottom w:val="none" w:sz="0" w:space="0" w:color="auto"/>
                    <w:right w:val="none" w:sz="0" w:space="0" w:color="auto"/>
                  </w:divBdr>
                </w:div>
                <w:div w:id="902062142">
                  <w:marLeft w:val="0"/>
                  <w:marRight w:val="0"/>
                  <w:marTop w:val="0"/>
                  <w:marBottom w:val="0"/>
                  <w:divBdr>
                    <w:top w:val="none" w:sz="0" w:space="0" w:color="auto"/>
                    <w:left w:val="none" w:sz="0" w:space="0" w:color="auto"/>
                    <w:bottom w:val="none" w:sz="0" w:space="0" w:color="auto"/>
                    <w:right w:val="none" w:sz="0" w:space="0" w:color="auto"/>
                  </w:divBdr>
                </w:div>
                <w:div w:id="921721252">
                  <w:marLeft w:val="0"/>
                  <w:marRight w:val="0"/>
                  <w:marTop w:val="0"/>
                  <w:marBottom w:val="0"/>
                  <w:divBdr>
                    <w:top w:val="none" w:sz="0" w:space="0" w:color="auto"/>
                    <w:left w:val="none" w:sz="0" w:space="0" w:color="auto"/>
                    <w:bottom w:val="none" w:sz="0" w:space="0" w:color="auto"/>
                    <w:right w:val="none" w:sz="0" w:space="0" w:color="auto"/>
                  </w:divBdr>
                </w:div>
                <w:div w:id="1036539869">
                  <w:marLeft w:val="0"/>
                  <w:marRight w:val="0"/>
                  <w:marTop w:val="0"/>
                  <w:marBottom w:val="0"/>
                  <w:divBdr>
                    <w:top w:val="none" w:sz="0" w:space="0" w:color="auto"/>
                    <w:left w:val="none" w:sz="0" w:space="0" w:color="auto"/>
                    <w:bottom w:val="none" w:sz="0" w:space="0" w:color="auto"/>
                    <w:right w:val="none" w:sz="0" w:space="0" w:color="auto"/>
                  </w:divBdr>
                </w:div>
                <w:div w:id="1066807396">
                  <w:marLeft w:val="0"/>
                  <w:marRight w:val="0"/>
                  <w:marTop w:val="0"/>
                  <w:marBottom w:val="0"/>
                  <w:divBdr>
                    <w:top w:val="none" w:sz="0" w:space="0" w:color="auto"/>
                    <w:left w:val="none" w:sz="0" w:space="0" w:color="auto"/>
                    <w:bottom w:val="none" w:sz="0" w:space="0" w:color="auto"/>
                    <w:right w:val="none" w:sz="0" w:space="0" w:color="auto"/>
                  </w:divBdr>
                </w:div>
                <w:div w:id="1095320809">
                  <w:marLeft w:val="0"/>
                  <w:marRight w:val="0"/>
                  <w:marTop w:val="0"/>
                  <w:marBottom w:val="0"/>
                  <w:divBdr>
                    <w:top w:val="none" w:sz="0" w:space="0" w:color="auto"/>
                    <w:left w:val="none" w:sz="0" w:space="0" w:color="auto"/>
                    <w:bottom w:val="none" w:sz="0" w:space="0" w:color="auto"/>
                    <w:right w:val="none" w:sz="0" w:space="0" w:color="auto"/>
                  </w:divBdr>
                </w:div>
                <w:div w:id="1095518255">
                  <w:marLeft w:val="0"/>
                  <w:marRight w:val="0"/>
                  <w:marTop w:val="0"/>
                  <w:marBottom w:val="0"/>
                  <w:divBdr>
                    <w:top w:val="none" w:sz="0" w:space="0" w:color="auto"/>
                    <w:left w:val="none" w:sz="0" w:space="0" w:color="auto"/>
                    <w:bottom w:val="none" w:sz="0" w:space="0" w:color="auto"/>
                    <w:right w:val="none" w:sz="0" w:space="0" w:color="auto"/>
                  </w:divBdr>
                </w:div>
                <w:div w:id="1096366261">
                  <w:marLeft w:val="0"/>
                  <w:marRight w:val="0"/>
                  <w:marTop w:val="0"/>
                  <w:marBottom w:val="0"/>
                  <w:divBdr>
                    <w:top w:val="none" w:sz="0" w:space="0" w:color="auto"/>
                    <w:left w:val="none" w:sz="0" w:space="0" w:color="auto"/>
                    <w:bottom w:val="none" w:sz="0" w:space="0" w:color="auto"/>
                    <w:right w:val="none" w:sz="0" w:space="0" w:color="auto"/>
                  </w:divBdr>
                </w:div>
                <w:div w:id="1114405694">
                  <w:marLeft w:val="0"/>
                  <w:marRight w:val="0"/>
                  <w:marTop w:val="0"/>
                  <w:marBottom w:val="0"/>
                  <w:divBdr>
                    <w:top w:val="none" w:sz="0" w:space="0" w:color="auto"/>
                    <w:left w:val="none" w:sz="0" w:space="0" w:color="auto"/>
                    <w:bottom w:val="none" w:sz="0" w:space="0" w:color="auto"/>
                    <w:right w:val="none" w:sz="0" w:space="0" w:color="auto"/>
                  </w:divBdr>
                </w:div>
                <w:div w:id="1122843044">
                  <w:marLeft w:val="0"/>
                  <w:marRight w:val="0"/>
                  <w:marTop w:val="0"/>
                  <w:marBottom w:val="0"/>
                  <w:divBdr>
                    <w:top w:val="none" w:sz="0" w:space="0" w:color="auto"/>
                    <w:left w:val="none" w:sz="0" w:space="0" w:color="auto"/>
                    <w:bottom w:val="none" w:sz="0" w:space="0" w:color="auto"/>
                    <w:right w:val="none" w:sz="0" w:space="0" w:color="auto"/>
                  </w:divBdr>
                </w:div>
                <w:div w:id="1125611920">
                  <w:marLeft w:val="0"/>
                  <w:marRight w:val="0"/>
                  <w:marTop w:val="0"/>
                  <w:marBottom w:val="0"/>
                  <w:divBdr>
                    <w:top w:val="none" w:sz="0" w:space="0" w:color="auto"/>
                    <w:left w:val="none" w:sz="0" w:space="0" w:color="auto"/>
                    <w:bottom w:val="none" w:sz="0" w:space="0" w:color="auto"/>
                    <w:right w:val="none" w:sz="0" w:space="0" w:color="auto"/>
                  </w:divBdr>
                </w:div>
                <w:div w:id="1180512639">
                  <w:marLeft w:val="0"/>
                  <w:marRight w:val="0"/>
                  <w:marTop w:val="0"/>
                  <w:marBottom w:val="0"/>
                  <w:divBdr>
                    <w:top w:val="none" w:sz="0" w:space="0" w:color="auto"/>
                    <w:left w:val="none" w:sz="0" w:space="0" w:color="auto"/>
                    <w:bottom w:val="none" w:sz="0" w:space="0" w:color="auto"/>
                    <w:right w:val="none" w:sz="0" w:space="0" w:color="auto"/>
                  </w:divBdr>
                </w:div>
                <w:div w:id="1184174377">
                  <w:marLeft w:val="0"/>
                  <w:marRight w:val="0"/>
                  <w:marTop w:val="0"/>
                  <w:marBottom w:val="0"/>
                  <w:divBdr>
                    <w:top w:val="none" w:sz="0" w:space="0" w:color="auto"/>
                    <w:left w:val="none" w:sz="0" w:space="0" w:color="auto"/>
                    <w:bottom w:val="none" w:sz="0" w:space="0" w:color="auto"/>
                    <w:right w:val="none" w:sz="0" w:space="0" w:color="auto"/>
                  </w:divBdr>
                </w:div>
                <w:div w:id="1317370930">
                  <w:marLeft w:val="0"/>
                  <w:marRight w:val="0"/>
                  <w:marTop w:val="0"/>
                  <w:marBottom w:val="0"/>
                  <w:divBdr>
                    <w:top w:val="none" w:sz="0" w:space="0" w:color="auto"/>
                    <w:left w:val="none" w:sz="0" w:space="0" w:color="auto"/>
                    <w:bottom w:val="none" w:sz="0" w:space="0" w:color="auto"/>
                    <w:right w:val="none" w:sz="0" w:space="0" w:color="auto"/>
                  </w:divBdr>
                </w:div>
                <w:div w:id="1417095656">
                  <w:marLeft w:val="0"/>
                  <w:marRight w:val="0"/>
                  <w:marTop w:val="0"/>
                  <w:marBottom w:val="0"/>
                  <w:divBdr>
                    <w:top w:val="none" w:sz="0" w:space="0" w:color="auto"/>
                    <w:left w:val="none" w:sz="0" w:space="0" w:color="auto"/>
                    <w:bottom w:val="none" w:sz="0" w:space="0" w:color="auto"/>
                    <w:right w:val="none" w:sz="0" w:space="0" w:color="auto"/>
                  </w:divBdr>
                </w:div>
                <w:div w:id="1442071895">
                  <w:marLeft w:val="0"/>
                  <w:marRight w:val="0"/>
                  <w:marTop w:val="0"/>
                  <w:marBottom w:val="0"/>
                  <w:divBdr>
                    <w:top w:val="none" w:sz="0" w:space="0" w:color="auto"/>
                    <w:left w:val="none" w:sz="0" w:space="0" w:color="auto"/>
                    <w:bottom w:val="none" w:sz="0" w:space="0" w:color="auto"/>
                    <w:right w:val="none" w:sz="0" w:space="0" w:color="auto"/>
                  </w:divBdr>
                </w:div>
                <w:div w:id="1450854197">
                  <w:marLeft w:val="0"/>
                  <w:marRight w:val="0"/>
                  <w:marTop w:val="0"/>
                  <w:marBottom w:val="0"/>
                  <w:divBdr>
                    <w:top w:val="none" w:sz="0" w:space="0" w:color="auto"/>
                    <w:left w:val="none" w:sz="0" w:space="0" w:color="auto"/>
                    <w:bottom w:val="none" w:sz="0" w:space="0" w:color="auto"/>
                    <w:right w:val="none" w:sz="0" w:space="0" w:color="auto"/>
                  </w:divBdr>
                </w:div>
                <w:div w:id="1465078263">
                  <w:marLeft w:val="0"/>
                  <w:marRight w:val="0"/>
                  <w:marTop w:val="0"/>
                  <w:marBottom w:val="0"/>
                  <w:divBdr>
                    <w:top w:val="none" w:sz="0" w:space="0" w:color="auto"/>
                    <w:left w:val="none" w:sz="0" w:space="0" w:color="auto"/>
                    <w:bottom w:val="none" w:sz="0" w:space="0" w:color="auto"/>
                    <w:right w:val="none" w:sz="0" w:space="0" w:color="auto"/>
                  </w:divBdr>
                </w:div>
                <w:div w:id="1625698987">
                  <w:marLeft w:val="0"/>
                  <w:marRight w:val="0"/>
                  <w:marTop w:val="0"/>
                  <w:marBottom w:val="0"/>
                  <w:divBdr>
                    <w:top w:val="none" w:sz="0" w:space="0" w:color="auto"/>
                    <w:left w:val="none" w:sz="0" w:space="0" w:color="auto"/>
                    <w:bottom w:val="none" w:sz="0" w:space="0" w:color="auto"/>
                    <w:right w:val="none" w:sz="0" w:space="0" w:color="auto"/>
                  </w:divBdr>
                </w:div>
                <w:div w:id="1628854026">
                  <w:marLeft w:val="0"/>
                  <w:marRight w:val="0"/>
                  <w:marTop w:val="0"/>
                  <w:marBottom w:val="0"/>
                  <w:divBdr>
                    <w:top w:val="none" w:sz="0" w:space="0" w:color="auto"/>
                    <w:left w:val="none" w:sz="0" w:space="0" w:color="auto"/>
                    <w:bottom w:val="none" w:sz="0" w:space="0" w:color="auto"/>
                    <w:right w:val="none" w:sz="0" w:space="0" w:color="auto"/>
                  </w:divBdr>
                </w:div>
                <w:div w:id="1629048804">
                  <w:marLeft w:val="0"/>
                  <w:marRight w:val="0"/>
                  <w:marTop w:val="0"/>
                  <w:marBottom w:val="0"/>
                  <w:divBdr>
                    <w:top w:val="none" w:sz="0" w:space="0" w:color="auto"/>
                    <w:left w:val="none" w:sz="0" w:space="0" w:color="auto"/>
                    <w:bottom w:val="none" w:sz="0" w:space="0" w:color="auto"/>
                    <w:right w:val="none" w:sz="0" w:space="0" w:color="auto"/>
                  </w:divBdr>
                </w:div>
                <w:div w:id="1644506579">
                  <w:marLeft w:val="0"/>
                  <w:marRight w:val="0"/>
                  <w:marTop w:val="0"/>
                  <w:marBottom w:val="0"/>
                  <w:divBdr>
                    <w:top w:val="none" w:sz="0" w:space="0" w:color="auto"/>
                    <w:left w:val="none" w:sz="0" w:space="0" w:color="auto"/>
                    <w:bottom w:val="none" w:sz="0" w:space="0" w:color="auto"/>
                    <w:right w:val="none" w:sz="0" w:space="0" w:color="auto"/>
                  </w:divBdr>
                </w:div>
                <w:div w:id="1720788857">
                  <w:marLeft w:val="0"/>
                  <w:marRight w:val="0"/>
                  <w:marTop w:val="0"/>
                  <w:marBottom w:val="0"/>
                  <w:divBdr>
                    <w:top w:val="none" w:sz="0" w:space="0" w:color="auto"/>
                    <w:left w:val="none" w:sz="0" w:space="0" w:color="auto"/>
                    <w:bottom w:val="none" w:sz="0" w:space="0" w:color="auto"/>
                    <w:right w:val="none" w:sz="0" w:space="0" w:color="auto"/>
                  </w:divBdr>
                </w:div>
                <w:div w:id="1723401013">
                  <w:marLeft w:val="0"/>
                  <w:marRight w:val="0"/>
                  <w:marTop w:val="0"/>
                  <w:marBottom w:val="0"/>
                  <w:divBdr>
                    <w:top w:val="none" w:sz="0" w:space="0" w:color="auto"/>
                    <w:left w:val="none" w:sz="0" w:space="0" w:color="auto"/>
                    <w:bottom w:val="none" w:sz="0" w:space="0" w:color="auto"/>
                    <w:right w:val="none" w:sz="0" w:space="0" w:color="auto"/>
                  </w:divBdr>
                </w:div>
                <w:div w:id="1736590497">
                  <w:marLeft w:val="0"/>
                  <w:marRight w:val="0"/>
                  <w:marTop w:val="0"/>
                  <w:marBottom w:val="0"/>
                  <w:divBdr>
                    <w:top w:val="none" w:sz="0" w:space="0" w:color="auto"/>
                    <w:left w:val="none" w:sz="0" w:space="0" w:color="auto"/>
                    <w:bottom w:val="none" w:sz="0" w:space="0" w:color="auto"/>
                    <w:right w:val="none" w:sz="0" w:space="0" w:color="auto"/>
                  </w:divBdr>
                </w:div>
                <w:div w:id="1751080109">
                  <w:marLeft w:val="0"/>
                  <w:marRight w:val="0"/>
                  <w:marTop w:val="0"/>
                  <w:marBottom w:val="0"/>
                  <w:divBdr>
                    <w:top w:val="none" w:sz="0" w:space="0" w:color="auto"/>
                    <w:left w:val="none" w:sz="0" w:space="0" w:color="auto"/>
                    <w:bottom w:val="none" w:sz="0" w:space="0" w:color="auto"/>
                    <w:right w:val="none" w:sz="0" w:space="0" w:color="auto"/>
                  </w:divBdr>
                </w:div>
                <w:div w:id="1759671758">
                  <w:marLeft w:val="0"/>
                  <w:marRight w:val="0"/>
                  <w:marTop w:val="0"/>
                  <w:marBottom w:val="0"/>
                  <w:divBdr>
                    <w:top w:val="none" w:sz="0" w:space="0" w:color="auto"/>
                    <w:left w:val="none" w:sz="0" w:space="0" w:color="auto"/>
                    <w:bottom w:val="none" w:sz="0" w:space="0" w:color="auto"/>
                    <w:right w:val="none" w:sz="0" w:space="0" w:color="auto"/>
                  </w:divBdr>
                </w:div>
                <w:div w:id="1801995095">
                  <w:marLeft w:val="0"/>
                  <w:marRight w:val="0"/>
                  <w:marTop w:val="0"/>
                  <w:marBottom w:val="0"/>
                  <w:divBdr>
                    <w:top w:val="none" w:sz="0" w:space="0" w:color="auto"/>
                    <w:left w:val="none" w:sz="0" w:space="0" w:color="auto"/>
                    <w:bottom w:val="none" w:sz="0" w:space="0" w:color="auto"/>
                    <w:right w:val="none" w:sz="0" w:space="0" w:color="auto"/>
                  </w:divBdr>
                </w:div>
                <w:div w:id="1834682759">
                  <w:marLeft w:val="0"/>
                  <w:marRight w:val="0"/>
                  <w:marTop w:val="0"/>
                  <w:marBottom w:val="0"/>
                  <w:divBdr>
                    <w:top w:val="none" w:sz="0" w:space="0" w:color="auto"/>
                    <w:left w:val="none" w:sz="0" w:space="0" w:color="auto"/>
                    <w:bottom w:val="none" w:sz="0" w:space="0" w:color="auto"/>
                    <w:right w:val="none" w:sz="0" w:space="0" w:color="auto"/>
                  </w:divBdr>
                </w:div>
                <w:div w:id="1854565474">
                  <w:marLeft w:val="0"/>
                  <w:marRight w:val="0"/>
                  <w:marTop w:val="0"/>
                  <w:marBottom w:val="0"/>
                  <w:divBdr>
                    <w:top w:val="none" w:sz="0" w:space="0" w:color="auto"/>
                    <w:left w:val="none" w:sz="0" w:space="0" w:color="auto"/>
                    <w:bottom w:val="none" w:sz="0" w:space="0" w:color="auto"/>
                    <w:right w:val="none" w:sz="0" w:space="0" w:color="auto"/>
                  </w:divBdr>
                </w:div>
                <w:div w:id="1875076824">
                  <w:marLeft w:val="0"/>
                  <w:marRight w:val="0"/>
                  <w:marTop w:val="0"/>
                  <w:marBottom w:val="0"/>
                  <w:divBdr>
                    <w:top w:val="none" w:sz="0" w:space="0" w:color="auto"/>
                    <w:left w:val="none" w:sz="0" w:space="0" w:color="auto"/>
                    <w:bottom w:val="none" w:sz="0" w:space="0" w:color="auto"/>
                    <w:right w:val="none" w:sz="0" w:space="0" w:color="auto"/>
                  </w:divBdr>
                </w:div>
                <w:div w:id="1883519169">
                  <w:marLeft w:val="0"/>
                  <w:marRight w:val="0"/>
                  <w:marTop w:val="0"/>
                  <w:marBottom w:val="0"/>
                  <w:divBdr>
                    <w:top w:val="none" w:sz="0" w:space="0" w:color="auto"/>
                    <w:left w:val="none" w:sz="0" w:space="0" w:color="auto"/>
                    <w:bottom w:val="none" w:sz="0" w:space="0" w:color="auto"/>
                    <w:right w:val="none" w:sz="0" w:space="0" w:color="auto"/>
                  </w:divBdr>
                </w:div>
                <w:div w:id="1914201681">
                  <w:marLeft w:val="0"/>
                  <w:marRight w:val="0"/>
                  <w:marTop w:val="0"/>
                  <w:marBottom w:val="0"/>
                  <w:divBdr>
                    <w:top w:val="none" w:sz="0" w:space="0" w:color="auto"/>
                    <w:left w:val="none" w:sz="0" w:space="0" w:color="auto"/>
                    <w:bottom w:val="none" w:sz="0" w:space="0" w:color="auto"/>
                    <w:right w:val="none" w:sz="0" w:space="0" w:color="auto"/>
                  </w:divBdr>
                </w:div>
                <w:div w:id="1925727777">
                  <w:marLeft w:val="0"/>
                  <w:marRight w:val="0"/>
                  <w:marTop w:val="0"/>
                  <w:marBottom w:val="0"/>
                  <w:divBdr>
                    <w:top w:val="none" w:sz="0" w:space="0" w:color="auto"/>
                    <w:left w:val="none" w:sz="0" w:space="0" w:color="auto"/>
                    <w:bottom w:val="none" w:sz="0" w:space="0" w:color="auto"/>
                    <w:right w:val="none" w:sz="0" w:space="0" w:color="auto"/>
                  </w:divBdr>
                </w:div>
                <w:div w:id="1998458298">
                  <w:marLeft w:val="0"/>
                  <w:marRight w:val="0"/>
                  <w:marTop w:val="0"/>
                  <w:marBottom w:val="0"/>
                  <w:divBdr>
                    <w:top w:val="none" w:sz="0" w:space="0" w:color="auto"/>
                    <w:left w:val="none" w:sz="0" w:space="0" w:color="auto"/>
                    <w:bottom w:val="none" w:sz="0" w:space="0" w:color="auto"/>
                    <w:right w:val="none" w:sz="0" w:space="0" w:color="auto"/>
                  </w:divBdr>
                </w:div>
                <w:div w:id="2107655844">
                  <w:marLeft w:val="0"/>
                  <w:marRight w:val="0"/>
                  <w:marTop w:val="0"/>
                  <w:marBottom w:val="0"/>
                  <w:divBdr>
                    <w:top w:val="none" w:sz="0" w:space="0" w:color="auto"/>
                    <w:left w:val="none" w:sz="0" w:space="0" w:color="auto"/>
                    <w:bottom w:val="none" w:sz="0" w:space="0" w:color="auto"/>
                    <w:right w:val="none" w:sz="0" w:space="0" w:color="auto"/>
                  </w:divBdr>
                </w:div>
                <w:div w:id="2121878370">
                  <w:marLeft w:val="0"/>
                  <w:marRight w:val="0"/>
                  <w:marTop w:val="0"/>
                  <w:marBottom w:val="0"/>
                  <w:divBdr>
                    <w:top w:val="none" w:sz="0" w:space="0" w:color="auto"/>
                    <w:left w:val="none" w:sz="0" w:space="0" w:color="auto"/>
                    <w:bottom w:val="none" w:sz="0" w:space="0" w:color="auto"/>
                    <w:right w:val="none" w:sz="0" w:space="0" w:color="auto"/>
                  </w:divBdr>
                </w:div>
                <w:div w:id="2128428039">
                  <w:marLeft w:val="0"/>
                  <w:marRight w:val="0"/>
                  <w:marTop w:val="0"/>
                  <w:marBottom w:val="0"/>
                  <w:divBdr>
                    <w:top w:val="none" w:sz="0" w:space="0" w:color="auto"/>
                    <w:left w:val="none" w:sz="0" w:space="0" w:color="auto"/>
                    <w:bottom w:val="none" w:sz="0" w:space="0" w:color="auto"/>
                    <w:right w:val="none" w:sz="0" w:space="0" w:color="auto"/>
                  </w:divBdr>
                </w:div>
                <w:div w:id="2139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0E33639CAF97B4BA8FEDFADD23E9349" ma:contentTypeVersion="9" ma:contentTypeDescription="Create a new document." ma:contentTypeScope="" ma:versionID="1a7039353b0f4116c500218ef4728678">
  <xsd:schema xmlns:xsd="http://www.w3.org/2001/XMLSchema" xmlns:xs="http://www.w3.org/2001/XMLSchema" xmlns:p="http://schemas.microsoft.com/office/2006/metadata/properties" xmlns:ns2="cd7edf1e-52c5-42e9-9a2d-c903a57287a0" targetNamespace="http://schemas.microsoft.com/office/2006/metadata/properties" ma:root="true" ma:fieldsID="fba44130eb0f8718926f9e92732102a1" ns2:_="">
    <xsd:import namespace="cd7edf1e-52c5-42e9-9a2d-c903a57287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edf1e-52c5-42e9-9a2d-c903a5728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B6BD1-2AAC-CC44-8D5B-9DCE092E657B}">
  <ds:schemaRefs>
    <ds:schemaRef ds:uri="http://schemas.openxmlformats.org/officeDocument/2006/bibliography"/>
  </ds:schemaRefs>
</ds:datastoreItem>
</file>

<file path=customXml/itemProps2.xml><?xml version="1.0" encoding="utf-8"?>
<ds:datastoreItem xmlns:ds="http://schemas.openxmlformats.org/officeDocument/2006/customXml" ds:itemID="{961BABFD-3F9F-4E2B-AA4B-F785CAB153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C6C74-734C-4F22-A87D-E043A6BEB186}">
  <ds:schemaRefs>
    <ds:schemaRef ds:uri="http://schemas.microsoft.com/sharepoint/v3/contenttype/forms"/>
  </ds:schemaRefs>
</ds:datastoreItem>
</file>

<file path=customXml/itemProps4.xml><?xml version="1.0" encoding="utf-8"?>
<ds:datastoreItem xmlns:ds="http://schemas.openxmlformats.org/officeDocument/2006/customXml" ds:itemID="{0C36EC8F-5F50-4F94-A6E9-1C3E3D7E6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edf1e-52c5-42e9-9a2d-c903a5728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Jackson</dc:creator>
  <cp:keywords/>
  <dc:description/>
  <cp:lastModifiedBy>Jack Jackson</cp:lastModifiedBy>
  <cp:revision>2</cp:revision>
  <dcterms:created xsi:type="dcterms:W3CDTF">2021-05-14T03:56:00Z</dcterms:created>
  <dcterms:modified xsi:type="dcterms:W3CDTF">2021-05-14T03:56:00Z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0x010100E0E33639CAF97B4BA8FEDFADD23E9349</vt:lpwstr>
  </property>
</Properties>
</file>